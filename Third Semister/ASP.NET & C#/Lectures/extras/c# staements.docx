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B2A" w:rsidRPr="00412B2A" w:rsidRDefault="00412B2A" w:rsidP="00412B2A">
      <w:pPr>
        <w:shd w:val="clear" w:color="auto" w:fill="F9F4F4"/>
        <w:spacing w:after="0" w:line="312" w:lineRule="atLeast"/>
        <w:outlineLvl w:val="1"/>
        <w:rPr>
          <w:rFonts w:ascii="Times New Roman" w:eastAsia="Times New Roman" w:hAnsi="Times New Roman" w:cs="Times New Roman"/>
          <w:b/>
          <w:bCs/>
          <w:color w:val="000000"/>
          <w:sz w:val="36"/>
          <w:szCs w:val="36"/>
          <w:lang w:eastAsia="en-IN"/>
        </w:rPr>
      </w:pPr>
      <w:r w:rsidRPr="00412B2A">
        <w:rPr>
          <w:rFonts w:ascii="Verdana" w:eastAsia="Times New Roman" w:hAnsi="Verdana" w:cs="Times New Roman"/>
          <w:b/>
          <w:bCs/>
          <w:color w:val="DF3A01"/>
          <w:sz w:val="23"/>
          <w:szCs w:val="23"/>
          <w:lang w:eastAsia="en-IN"/>
        </w:rPr>
        <w:t>C# Control Statement</w:t>
      </w:r>
    </w:p>
    <w:p w:rsidR="00412B2A" w:rsidRDefault="00412B2A" w:rsidP="00412B2A">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 if-else</w:t>
      </w:r>
    </w:p>
    <w:p w:rsidR="00412B2A" w:rsidRPr="00412B2A" w:rsidRDefault="00412B2A" w:rsidP="00412B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2B2A">
        <w:rPr>
          <w:rFonts w:ascii="Segoe UI" w:eastAsia="Times New Roman" w:hAnsi="Segoe UI" w:cs="Segoe UI"/>
          <w:color w:val="333333"/>
          <w:sz w:val="24"/>
          <w:szCs w:val="24"/>
          <w:lang w:eastAsia="en-IN"/>
        </w:rPr>
        <w:t xml:space="preserve">In C# programming, </w:t>
      </w:r>
      <w:proofErr w:type="gramStart"/>
      <w:r w:rsidRPr="00412B2A">
        <w:rPr>
          <w:rFonts w:ascii="Segoe UI" w:eastAsia="Times New Roman" w:hAnsi="Segoe UI" w:cs="Segoe UI"/>
          <w:color w:val="333333"/>
          <w:sz w:val="24"/>
          <w:szCs w:val="24"/>
          <w:lang w:eastAsia="en-IN"/>
        </w:rPr>
        <w:t>the </w:t>
      </w:r>
      <w:r w:rsidRPr="00412B2A">
        <w:rPr>
          <w:rFonts w:ascii="Segoe UI" w:eastAsia="Times New Roman" w:hAnsi="Segoe UI" w:cs="Segoe UI"/>
          <w:i/>
          <w:iCs/>
          <w:color w:val="333333"/>
          <w:sz w:val="24"/>
          <w:szCs w:val="24"/>
          <w:lang w:eastAsia="en-IN"/>
        </w:rPr>
        <w:t>if</w:t>
      </w:r>
      <w:proofErr w:type="gramEnd"/>
      <w:r w:rsidRPr="00412B2A">
        <w:rPr>
          <w:rFonts w:ascii="Segoe UI" w:eastAsia="Times New Roman" w:hAnsi="Segoe UI" w:cs="Segoe UI"/>
          <w:i/>
          <w:iCs/>
          <w:color w:val="333333"/>
          <w:sz w:val="24"/>
          <w:szCs w:val="24"/>
          <w:lang w:eastAsia="en-IN"/>
        </w:rPr>
        <w:t xml:space="preserve"> statement</w:t>
      </w:r>
      <w:r w:rsidRPr="00412B2A">
        <w:rPr>
          <w:rFonts w:ascii="Segoe UI" w:eastAsia="Times New Roman" w:hAnsi="Segoe UI" w:cs="Segoe UI"/>
          <w:color w:val="333333"/>
          <w:sz w:val="24"/>
          <w:szCs w:val="24"/>
          <w:lang w:eastAsia="en-IN"/>
        </w:rPr>
        <w:t> is used to test the condition. There are various types of if statements in C#.</w:t>
      </w:r>
    </w:p>
    <w:p w:rsidR="00412B2A" w:rsidRPr="00412B2A" w:rsidRDefault="00412B2A" w:rsidP="00412B2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12B2A">
        <w:rPr>
          <w:rFonts w:ascii="Segoe UI" w:eastAsia="Times New Roman" w:hAnsi="Segoe UI" w:cs="Segoe UI"/>
          <w:color w:val="000000"/>
          <w:sz w:val="24"/>
          <w:szCs w:val="24"/>
          <w:lang w:eastAsia="en-IN"/>
        </w:rPr>
        <w:t>if statement</w:t>
      </w:r>
    </w:p>
    <w:p w:rsidR="00412B2A" w:rsidRPr="00412B2A" w:rsidRDefault="00412B2A" w:rsidP="00412B2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12B2A">
        <w:rPr>
          <w:rFonts w:ascii="Segoe UI" w:eastAsia="Times New Roman" w:hAnsi="Segoe UI" w:cs="Segoe UI"/>
          <w:color w:val="000000"/>
          <w:sz w:val="24"/>
          <w:szCs w:val="24"/>
          <w:lang w:eastAsia="en-IN"/>
        </w:rPr>
        <w:t>if-else statement</w:t>
      </w:r>
    </w:p>
    <w:p w:rsidR="00412B2A" w:rsidRPr="00412B2A" w:rsidRDefault="00412B2A" w:rsidP="00412B2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12B2A">
        <w:rPr>
          <w:rFonts w:ascii="Segoe UI" w:eastAsia="Times New Roman" w:hAnsi="Segoe UI" w:cs="Segoe UI"/>
          <w:color w:val="000000"/>
          <w:sz w:val="24"/>
          <w:szCs w:val="24"/>
          <w:lang w:eastAsia="en-IN"/>
        </w:rPr>
        <w:t>nested if statement</w:t>
      </w:r>
    </w:p>
    <w:p w:rsidR="00412B2A" w:rsidRPr="00412B2A" w:rsidRDefault="00412B2A" w:rsidP="00412B2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12B2A">
        <w:rPr>
          <w:rFonts w:ascii="Segoe UI" w:eastAsia="Times New Roman" w:hAnsi="Segoe UI" w:cs="Segoe UI"/>
          <w:color w:val="000000"/>
          <w:sz w:val="24"/>
          <w:szCs w:val="24"/>
          <w:lang w:eastAsia="en-IN"/>
        </w:rPr>
        <w:t>if-else-if ladder</w:t>
      </w:r>
    </w:p>
    <w:p w:rsidR="00412B2A" w:rsidRDefault="00412B2A" w:rsidP="00412B2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 IF Statement</w:t>
      </w:r>
    </w:p>
    <w:p w:rsidR="00B06558" w:rsidRDefault="00412B2A">
      <w:pPr>
        <w:rPr>
          <w:rFonts w:ascii="Segoe UI" w:hAnsi="Segoe UI" w:cs="Segoe UI"/>
          <w:color w:val="333333"/>
          <w:shd w:val="clear" w:color="auto" w:fill="FFFFFF"/>
        </w:rPr>
      </w:pPr>
      <w:r>
        <w:rPr>
          <w:rFonts w:ascii="Segoe UI" w:hAnsi="Segoe UI" w:cs="Segoe UI"/>
          <w:color w:val="333333"/>
          <w:shd w:val="clear" w:color="auto" w:fill="FFFFFF"/>
        </w:rPr>
        <w:t>The C# if statement tests the condition. It is executed if condition is true.</w:t>
      </w:r>
    </w:p>
    <w:p w:rsidR="00412B2A" w:rsidRDefault="00412B2A">
      <w:pPr>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Syntax</w:t>
      </w:r>
    </w:p>
    <w:p w:rsidR="00412B2A" w:rsidRPr="00412B2A" w:rsidRDefault="00412B2A" w:rsidP="00412B2A">
      <w:pPr>
        <w:numPr>
          <w:ilvl w:val="0"/>
          <w:numId w:val="2"/>
        </w:numPr>
        <w:spacing w:after="0" w:line="375" w:lineRule="atLeast"/>
        <w:ind w:left="0"/>
        <w:jc w:val="both"/>
        <w:rPr>
          <w:rFonts w:ascii="Segoe UI" w:eastAsia="Times New Roman" w:hAnsi="Segoe UI" w:cs="Segoe UI"/>
          <w:color w:val="000000"/>
          <w:sz w:val="24"/>
          <w:szCs w:val="24"/>
          <w:lang w:eastAsia="en-IN"/>
        </w:rPr>
      </w:pPr>
      <w:r w:rsidRPr="00412B2A">
        <w:rPr>
          <w:rFonts w:ascii="Segoe UI" w:eastAsia="Times New Roman" w:hAnsi="Segoe UI" w:cs="Segoe UI"/>
          <w:b/>
          <w:bCs/>
          <w:color w:val="006699"/>
          <w:sz w:val="24"/>
          <w:szCs w:val="24"/>
          <w:bdr w:val="none" w:sz="0" w:space="0" w:color="auto" w:frame="1"/>
          <w:lang w:eastAsia="en-IN"/>
        </w:rPr>
        <w:t>if</w:t>
      </w:r>
      <w:r w:rsidRPr="00412B2A">
        <w:rPr>
          <w:rFonts w:ascii="Segoe UI" w:eastAsia="Times New Roman" w:hAnsi="Segoe UI" w:cs="Segoe UI"/>
          <w:color w:val="000000"/>
          <w:sz w:val="24"/>
          <w:szCs w:val="24"/>
          <w:bdr w:val="none" w:sz="0" w:space="0" w:color="auto" w:frame="1"/>
          <w:lang w:eastAsia="en-IN"/>
        </w:rPr>
        <w:t>(condition){  </w:t>
      </w:r>
    </w:p>
    <w:p w:rsidR="00412B2A" w:rsidRPr="00412B2A" w:rsidRDefault="00412B2A" w:rsidP="00412B2A">
      <w:pPr>
        <w:numPr>
          <w:ilvl w:val="0"/>
          <w:numId w:val="2"/>
        </w:numPr>
        <w:spacing w:after="0" w:line="375" w:lineRule="atLeast"/>
        <w:ind w:left="0"/>
        <w:jc w:val="both"/>
        <w:rPr>
          <w:rFonts w:ascii="Segoe UI" w:eastAsia="Times New Roman" w:hAnsi="Segoe UI" w:cs="Segoe UI"/>
          <w:color w:val="000000"/>
          <w:sz w:val="24"/>
          <w:szCs w:val="24"/>
          <w:lang w:eastAsia="en-IN"/>
        </w:rPr>
      </w:pPr>
      <w:r w:rsidRPr="00412B2A">
        <w:rPr>
          <w:rFonts w:ascii="Segoe UI" w:eastAsia="Times New Roman" w:hAnsi="Segoe UI" w:cs="Segoe UI"/>
          <w:color w:val="008200"/>
          <w:sz w:val="24"/>
          <w:szCs w:val="24"/>
          <w:bdr w:val="none" w:sz="0" w:space="0" w:color="auto" w:frame="1"/>
          <w:lang w:eastAsia="en-IN"/>
        </w:rPr>
        <w:t>//code to be executed</w:t>
      </w:r>
      <w:r w:rsidRPr="00412B2A">
        <w:rPr>
          <w:rFonts w:ascii="Segoe UI" w:eastAsia="Times New Roman" w:hAnsi="Segoe UI" w:cs="Segoe UI"/>
          <w:color w:val="000000"/>
          <w:sz w:val="24"/>
          <w:szCs w:val="24"/>
          <w:bdr w:val="none" w:sz="0" w:space="0" w:color="auto" w:frame="1"/>
          <w:lang w:eastAsia="en-IN"/>
        </w:rPr>
        <w:t>  </w:t>
      </w:r>
    </w:p>
    <w:p w:rsidR="00412B2A" w:rsidRPr="00412B2A" w:rsidRDefault="00412B2A" w:rsidP="00412B2A">
      <w:pPr>
        <w:numPr>
          <w:ilvl w:val="0"/>
          <w:numId w:val="2"/>
        </w:numPr>
        <w:spacing w:after="0" w:line="375" w:lineRule="atLeast"/>
        <w:ind w:left="0"/>
        <w:jc w:val="both"/>
        <w:rPr>
          <w:rFonts w:ascii="Segoe UI" w:eastAsia="Times New Roman" w:hAnsi="Segoe UI" w:cs="Segoe UI"/>
          <w:color w:val="000000"/>
          <w:sz w:val="24"/>
          <w:szCs w:val="24"/>
          <w:lang w:eastAsia="en-IN"/>
        </w:rPr>
      </w:pPr>
      <w:r w:rsidRPr="00412B2A">
        <w:rPr>
          <w:rFonts w:ascii="Segoe UI" w:eastAsia="Times New Roman" w:hAnsi="Segoe UI" w:cs="Segoe UI"/>
          <w:color w:val="000000"/>
          <w:sz w:val="24"/>
          <w:szCs w:val="24"/>
          <w:bdr w:val="none" w:sz="0" w:space="0" w:color="auto" w:frame="1"/>
          <w:lang w:eastAsia="en-IN"/>
        </w:rPr>
        <w:t>}  </w:t>
      </w:r>
    </w:p>
    <w:p w:rsidR="00412B2A" w:rsidRDefault="00412B2A" w:rsidP="00412B2A">
      <w:pPr>
        <w:numPr>
          <w:ilvl w:val="0"/>
          <w:numId w:val="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(condition){  </w:t>
      </w:r>
    </w:p>
    <w:p w:rsidR="00412B2A" w:rsidRDefault="00412B2A" w:rsidP="00412B2A">
      <w:pPr>
        <w:numPr>
          <w:ilvl w:val="0"/>
          <w:numId w:val="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//code to be executed</w:t>
      </w:r>
      <w:r>
        <w:rPr>
          <w:rFonts w:ascii="Segoe UI" w:hAnsi="Segoe UI" w:cs="Segoe UI"/>
          <w:color w:val="000000"/>
          <w:bdr w:val="none" w:sz="0" w:space="0" w:color="auto" w:frame="1"/>
        </w:rPr>
        <w:t>  </w:t>
      </w:r>
    </w:p>
    <w:p w:rsidR="00412B2A" w:rsidRDefault="00412B2A" w:rsidP="00412B2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12B2A" w:rsidRDefault="00412B2A" w:rsidP="00412B2A">
      <w:pPr>
        <w:spacing w:line="240" w:lineRule="auto"/>
        <w:rPr>
          <w:rFonts w:ascii="Times New Roman" w:hAnsi="Times New Roman" w:cs="Times New Roman"/>
        </w:rPr>
      </w:pPr>
      <w:r>
        <w:rPr>
          <w:noProof/>
          <w:lang w:eastAsia="en-IN"/>
        </w:rPr>
        <mc:AlternateContent>
          <mc:Choice Requires="wps">
            <w:drawing>
              <wp:inline distT="0" distB="0" distL="0" distR="0" wp14:anchorId="7919BF06" wp14:editId="6BC24FE6">
                <wp:extent cx="304800" cy="304800"/>
                <wp:effectExtent l="0" t="0" r="0" b="0"/>
                <wp:docPr id="3" name="Rectangle 3" descr="if statement in ja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if statement in jav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unExgIAANQFAAAOAAAAZHJzL2Uyb0RvYy54bWysVG1v0zAQ/o7Ef7D8PUvSuS+Jlk5b0yCk&#10;ARODH+AmTmNw7GC7TTfEf+fstF27fUFAPlj2nfPcPXeP7+p61wq0ZdpwJTMcX0QYMVmqist1hr9+&#10;KYIZRsZSWVGhJMvwIzP4ev72zVXfpWykGiUqphGASJP2XYYba7s0DE3ZsJaaC9UxCc5a6ZZaOOp1&#10;WGnaA3orwlEUTcJe6arTqmTGgDUfnHju8eualfZTXRtmkcgw5Gb9qv26cms4v6LpWtOu4eU+DfoX&#10;WbSUSwh6hMqppWij+SuolpdaGVXbi1K1oaprXjLPAdjE0Qs2Dw3tmOcCxTHdsUzm/8GWH7f3GvEq&#10;w5cYSdpCiz5D0ahcC4bAVDFTQrl47bpoWcukRVyib3RLXe36zqQA8dDda8fedHeq/G6QVIsGINiN&#10;6QAMdAHYB5PWqm8YrYBE7CDCMwx3MICGVv0HVUE2dGOVr+yu1q2LATVDO9/Ax2MD2c6iEoyXEZlF&#10;0OYSXPu9i0DTw8+dNvYdUy1ymwxryM6D0+2dscPVwxUXS6qCCwF2mgp5ZgDMwQKh4Vfnc0n4lv9M&#10;omQ5W85IQEaTZUCiPA9uigUJJkU8HeeX+WKRx79c3JikDa8qJl2Yg/xi8mft3T+EQThHARoleOXg&#10;XEpGr1cLodGWgvwL//mSg+f5Wniehq8XcHlBKR6R6HaUBMVkNg1IQcZBMo1mQRQnt8kkIgnJi3NK&#10;d1yyf6eE+gwn49HYd+kk6RfcIv+95kbTllsYMIK3GQZpwOcu0dQpcCkrv7eUi2F/UgqX/nMpoN2H&#10;Rnu9OokO6l+p6hHkqhXICZQHoxA2jdJPGPUwVjJsfmyoZhiJ9xIkn8SEuDnkD2Q8HcFBn3pWpx4q&#10;S4DKsMVo2C7sMLs2nebrBiLFvjBS3cAzqbmXsHtCQ1b7xwWjwzPZjzk3m07P/tbzMJ7/B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I0+6cTGAgAA1A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412B2A" w:rsidRDefault="00412B2A" w:rsidP="00412B2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 If Example</w:t>
      </w:r>
    </w:p>
    <w:p w:rsidR="00412B2A" w:rsidRDefault="00412B2A" w:rsidP="00412B2A">
      <w:pPr>
        <w:numPr>
          <w:ilvl w:val="0"/>
          <w:numId w:val="4"/>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using System;      </w:t>
      </w:r>
    </w:p>
    <w:p w:rsidR="00412B2A" w:rsidRDefault="00412B2A" w:rsidP="00412B2A">
      <w:pPr>
        <w:numPr>
          <w:ilvl w:val="0"/>
          <w:numId w:val="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IfExample</w:t>
      </w:r>
      <w:proofErr w:type="spellEnd"/>
      <w:r>
        <w:rPr>
          <w:rFonts w:ascii="Segoe UI" w:hAnsi="Segoe UI" w:cs="Segoe UI"/>
          <w:color w:val="000000"/>
          <w:bdr w:val="none" w:sz="0" w:space="0" w:color="auto" w:frame="1"/>
        </w:rPr>
        <w:t>  </w:t>
      </w:r>
    </w:p>
    <w:p w:rsidR="00412B2A" w:rsidRDefault="00412B2A" w:rsidP="00412B2A">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12B2A" w:rsidRDefault="00412B2A" w:rsidP="00412B2A">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412B2A" w:rsidRDefault="00412B2A" w:rsidP="00412B2A">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12B2A" w:rsidRDefault="00412B2A" w:rsidP="00412B2A">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412B2A" w:rsidRDefault="00412B2A" w:rsidP="00412B2A">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412B2A" w:rsidRDefault="00412B2A" w:rsidP="00412B2A">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12B2A" w:rsidRDefault="00412B2A" w:rsidP="00412B2A">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Console.WriteLine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"It is even number"</w:t>
      </w:r>
      <w:r>
        <w:rPr>
          <w:rFonts w:ascii="Segoe UI" w:hAnsi="Segoe UI" w:cs="Segoe UI"/>
          <w:color w:val="000000"/>
          <w:bdr w:val="none" w:sz="0" w:space="0" w:color="auto" w:frame="1"/>
        </w:rPr>
        <w:t>);  </w:t>
      </w:r>
    </w:p>
    <w:p w:rsidR="00412B2A" w:rsidRDefault="00412B2A" w:rsidP="00412B2A">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12B2A" w:rsidRDefault="00412B2A" w:rsidP="00412B2A">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12B2A" w:rsidRDefault="00412B2A" w:rsidP="00412B2A">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12B2A" w:rsidRDefault="00412B2A" w:rsidP="00412B2A">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rsidR="00412B2A" w:rsidRDefault="00412B2A" w:rsidP="00412B2A">
      <w:pPr>
        <w:pStyle w:val="NormalWeb"/>
        <w:shd w:val="clear" w:color="auto" w:fill="FFFFFF"/>
        <w:jc w:val="both"/>
        <w:rPr>
          <w:rFonts w:ascii="Segoe UI" w:hAnsi="Segoe UI" w:cs="Segoe UI"/>
          <w:color w:val="333333"/>
        </w:rPr>
      </w:pPr>
      <w:r>
        <w:rPr>
          <w:rFonts w:ascii="Segoe UI" w:hAnsi="Segoe UI" w:cs="Segoe UI"/>
          <w:color w:val="333333"/>
        </w:rPr>
        <w:t>Output:</w:t>
      </w:r>
    </w:p>
    <w:p w:rsidR="00412B2A" w:rsidRDefault="00412B2A" w:rsidP="00412B2A">
      <w:pPr>
        <w:pStyle w:val="HTMLPreformatted"/>
        <w:shd w:val="clear" w:color="auto" w:fill="EEEEEE"/>
        <w:jc w:val="both"/>
        <w:rPr>
          <w:color w:val="535559"/>
        </w:rPr>
      </w:pPr>
      <w:r>
        <w:rPr>
          <w:color w:val="535559"/>
        </w:rPr>
        <w:t>It is even number</w:t>
      </w:r>
    </w:p>
    <w:p w:rsidR="00412B2A" w:rsidRDefault="00412B2A" w:rsidP="00412B2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 IF-else Statement</w:t>
      </w:r>
    </w:p>
    <w:p w:rsidR="00412B2A" w:rsidRDefault="00412B2A" w:rsidP="0010217F">
      <w:pPr>
        <w:pStyle w:val="NormalWeb"/>
        <w:shd w:val="clear" w:color="auto" w:fill="FFFFFF"/>
        <w:tabs>
          <w:tab w:val="left" w:pos="1245"/>
        </w:tabs>
        <w:jc w:val="both"/>
        <w:rPr>
          <w:rFonts w:ascii="Segoe UI" w:hAnsi="Segoe UI" w:cs="Segoe UI"/>
          <w:color w:val="333333"/>
        </w:rPr>
      </w:pPr>
      <w:r>
        <w:rPr>
          <w:rStyle w:val="Strong"/>
          <w:rFonts w:ascii="Segoe UI" w:hAnsi="Segoe UI" w:cs="Segoe UI"/>
          <w:color w:val="333333"/>
        </w:rPr>
        <w:t>Syntax:</w:t>
      </w:r>
      <w:r w:rsidR="0010217F">
        <w:rPr>
          <w:rStyle w:val="Strong"/>
          <w:rFonts w:ascii="Segoe UI" w:hAnsi="Segoe UI" w:cs="Segoe UI"/>
          <w:color w:val="333333"/>
        </w:rPr>
        <w:tab/>
      </w:r>
    </w:p>
    <w:p w:rsidR="00412B2A" w:rsidRDefault="00412B2A" w:rsidP="00412B2A">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(condition){  </w:t>
      </w:r>
    </w:p>
    <w:p w:rsidR="00412B2A" w:rsidRDefault="00412B2A" w:rsidP="00412B2A">
      <w:pPr>
        <w:numPr>
          <w:ilvl w:val="0"/>
          <w:numId w:val="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//code if condition is true</w:t>
      </w:r>
      <w:r>
        <w:rPr>
          <w:rFonts w:ascii="Segoe UI" w:hAnsi="Segoe UI" w:cs="Segoe UI"/>
          <w:color w:val="000000"/>
          <w:bdr w:val="none" w:sz="0" w:space="0" w:color="auto" w:frame="1"/>
        </w:rPr>
        <w:t>  </w:t>
      </w:r>
    </w:p>
    <w:p w:rsidR="00412B2A" w:rsidRDefault="00412B2A" w:rsidP="00412B2A">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412B2A" w:rsidRDefault="00412B2A" w:rsidP="00412B2A">
      <w:pPr>
        <w:numPr>
          <w:ilvl w:val="0"/>
          <w:numId w:val="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//code if condition is false</w:t>
      </w:r>
      <w:r>
        <w:rPr>
          <w:rFonts w:ascii="Segoe UI" w:hAnsi="Segoe UI" w:cs="Segoe UI"/>
          <w:color w:val="000000"/>
          <w:bdr w:val="none" w:sz="0" w:space="0" w:color="auto" w:frame="1"/>
        </w:rPr>
        <w:t>  </w:t>
      </w:r>
    </w:p>
    <w:p w:rsidR="00412B2A" w:rsidRDefault="00412B2A" w:rsidP="00412B2A">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217F" w:rsidRDefault="00412B2A" w:rsidP="0010217F">
      <w:pPr>
        <w:pStyle w:val="NormalWeb"/>
        <w:shd w:val="clear" w:color="auto" w:fill="FFFFFF"/>
        <w:jc w:val="both"/>
        <w:rPr>
          <w:rFonts w:ascii="Segoe UI" w:hAnsi="Segoe UI" w:cs="Segoe UI"/>
          <w:color w:val="333333"/>
        </w:rPr>
      </w:pPr>
      <w:r>
        <w:rPr>
          <w:noProof/>
        </w:rPr>
        <mc:AlternateContent>
          <mc:Choice Requires="wps">
            <w:drawing>
              <wp:inline distT="0" distB="0" distL="0" distR="0" wp14:anchorId="4BD293D4" wp14:editId="687E13B7">
                <wp:extent cx="304800" cy="304800"/>
                <wp:effectExtent l="0" t="0" r="0" b="0"/>
                <wp:docPr id="2" name="Rectangle 2" descr="C# if-else state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C# if-else state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E69xgIAANQFAAAOAAAAZHJzL2Uyb0RvYy54bWysVG1v0zAQ/o7Ef7DM5ywvuC+Jlk5b0yCk&#10;ARODH+AmTmPh2MF2mw3Ef+fstF27fUFAPlj2nfPcPXeP7/LqoRNox7ThSuY4vogwYrJSNZebHH/9&#10;UgZzjIylsqZCSZbjR2bw1eL1q8uhz1iiWiVqphGASJMNfY5ba/ssDE3Vso6aC9UzCc5G6Y5aOOpN&#10;WGs6AHonwiSKpuGgdN1rVTFjwFqMTrzw+E3DKvupaQyzSOQYcrN+1X5duzVcXNJso2nf8mqfBv2L&#10;LDrKJQQ9QhXUUrTV/AVUxyutjGrsRaW6UDUNr5jnAGzi6Bmb+5b2zHOB4pj+WCbz/2Crj7s7jXid&#10;4wQjSTto0WcoGpUbwRCYamYqKNfyDeJNwIRhrpuWdUxaV7uhNxlA3Pd32rE3/a2qvhkk1bIFCHZt&#10;egADXQD2waS1GlpGayARO4jwDMMdDKCh9fBB1ZAN3VrlK/vQ6M7FgJqhB9/Ax2MD2YNFFRjfRmQe&#10;QZsrcO33LgLNDj/32th3THXIbXKsITsPTne3xo5XD1dcLKlKLgTYaSbkmQEwRwuEhl+dzyXhW/4z&#10;jdLVfDUnAUmmq4BERRFcl0sSTMt4NineFstlEf9ycWOStbyumXRhDvKLyZ+1d/8QRuEcBWiU4LWD&#10;cykZvVkvhUY7CvIv/edLDp6na+F5Gr5ewOUZpTgh0U2SBuV0PgtISSZBOovmQRSnN+k0IikpynNK&#10;t1yyf6eEhhynk2Tiu3SS9DNukf9ecqNZxy0MGMG7HIM04HOXaOYUuJK131vKxbg/KYVL/6kU0O5D&#10;o71enURH9a9V/Qhy1QrkBMqDUQibVukfGA0wVnJsvm+pZhiJ9xIkn8aEuDnkD2QyS+CgTz3rUw+V&#10;FUDl2GI0bpd2nF3bXvNNC5FiXxipruGZNNxL2D2hMav944LR4Znsx5ybTadnf+tpGC9+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IR4Tr3GAgAA1AUAAA4AAAAAAAAAAAAAAAAALgIAAGRycy9lMm9Eb2MueG1sUEsBAi0AFAAGAAgA&#10;AAAhAEyg6SzYAAAAAwEAAA8AAAAAAAAAAAAAAAAAIAUAAGRycy9kb3ducmV2LnhtbFBLBQYAAAAA&#10;BAAEAPMAAAAlBgAAAAA=&#10;" filled="f" stroked="f">
                <o:lock v:ext="edit" aspectratio="t"/>
                <w10:anchorlock/>
              </v:rect>
            </w:pict>
          </mc:Fallback>
        </mc:AlternateContent>
      </w:r>
      <w:r w:rsidR="0010217F" w:rsidRPr="0010217F">
        <w:rPr>
          <w:rFonts w:ascii="Segoe UI" w:hAnsi="Segoe UI" w:cs="Segoe UI"/>
          <w:color w:val="333333"/>
        </w:rPr>
        <w:t xml:space="preserve"> </w:t>
      </w:r>
      <w:r w:rsidR="0010217F">
        <w:rPr>
          <w:rFonts w:ascii="Segoe UI" w:hAnsi="Segoe UI" w:cs="Segoe UI"/>
          <w:color w:val="333333"/>
        </w:rPr>
        <w:t xml:space="preserve">The C# if-else statement also tests the condition. It executes </w:t>
      </w:r>
      <w:proofErr w:type="gramStart"/>
      <w:r w:rsidR="0010217F">
        <w:rPr>
          <w:rFonts w:ascii="Segoe UI" w:hAnsi="Segoe UI" w:cs="Segoe UI"/>
          <w:color w:val="333333"/>
        </w:rPr>
        <w:t>the </w:t>
      </w:r>
      <w:r w:rsidR="0010217F">
        <w:rPr>
          <w:rStyle w:val="Emphasis"/>
          <w:rFonts w:ascii="Segoe UI" w:hAnsi="Segoe UI" w:cs="Segoe UI"/>
          <w:color w:val="333333"/>
        </w:rPr>
        <w:t>if</w:t>
      </w:r>
      <w:proofErr w:type="gramEnd"/>
      <w:r w:rsidR="0010217F">
        <w:rPr>
          <w:rStyle w:val="Emphasis"/>
          <w:rFonts w:ascii="Segoe UI" w:hAnsi="Segoe UI" w:cs="Segoe UI"/>
          <w:color w:val="333333"/>
        </w:rPr>
        <w:t xml:space="preserve"> block</w:t>
      </w:r>
      <w:r w:rsidR="0010217F">
        <w:rPr>
          <w:rFonts w:ascii="Segoe UI" w:hAnsi="Segoe UI" w:cs="Segoe UI"/>
          <w:color w:val="333333"/>
        </w:rPr>
        <w:t> if condition is true otherwise </w:t>
      </w:r>
      <w:r w:rsidR="0010217F">
        <w:rPr>
          <w:rStyle w:val="Emphasis"/>
          <w:rFonts w:ascii="Segoe UI" w:hAnsi="Segoe UI" w:cs="Segoe UI"/>
          <w:color w:val="333333"/>
        </w:rPr>
        <w:t>else block</w:t>
      </w:r>
      <w:r w:rsidR="0010217F">
        <w:rPr>
          <w:rFonts w:ascii="Segoe UI" w:hAnsi="Segoe UI" w:cs="Segoe UI"/>
          <w:color w:val="333333"/>
        </w:rPr>
        <w:t> is executed.</w:t>
      </w:r>
    </w:p>
    <w:p w:rsidR="00412B2A" w:rsidRDefault="00412B2A" w:rsidP="00412B2A">
      <w:pPr>
        <w:spacing w:line="240" w:lineRule="auto"/>
        <w:rPr>
          <w:rFonts w:ascii="Times New Roman" w:hAnsi="Times New Roman" w:cs="Times New Roman"/>
        </w:rPr>
      </w:pPr>
    </w:p>
    <w:p w:rsidR="00412B2A" w:rsidRDefault="00412B2A" w:rsidP="00412B2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 If-else Example</w:t>
      </w:r>
    </w:p>
    <w:p w:rsidR="00412B2A" w:rsidRDefault="00412B2A" w:rsidP="00412B2A">
      <w:pPr>
        <w:numPr>
          <w:ilvl w:val="0"/>
          <w:numId w:val="6"/>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using System;      </w:t>
      </w:r>
    </w:p>
    <w:p w:rsidR="00412B2A" w:rsidRDefault="00412B2A" w:rsidP="00412B2A">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IfExample</w:t>
      </w:r>
      <w:proofErr w:type="spellEnd"/>
      <w:r>
        <w:rPr>
          <w:rFonts w:ascii="Segoe UI" w:hAnsi="Segoe UI" w:cs="Segoe UI"/>
          <w:color w:val="000000"/>
          <w:bdr w:val="none" w:sz="0" w:space="0" w:color="auto" w:frame="1"/>
        </w:rPr>
        <w:t>  </w:t>
      </w:r>
    </w:p>
    <w:p w:rsidR="00412B2A" w:rsidRDefault="00412B2A" w:rsidP="00412B2A">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12B2A" w:rsidRDefault="00412B2A" w:rsidP="00412B2A">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412B2A" w:rsidRDefault="00412B2A" w:rsidP="00412B2A">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12B2A" w:rsidRDefault="00412B2A" w:rsidP="00412B2A">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11</w:t>
      </w:r>
      <w:r>
        <w:rPr>
          <w:rFonts w:ascii="Segoe UI" w:hAnsi="Segoe UI" w:cs="Segoe UI"/>
          <w:color w:val="000000"/>
          <w:bdr w:val="none" w:sz="0" w:space="0" w:color="auto" w:frame="1"/>
        </w:rPr>
        <w:t>;  </w:t>
      </w:r>
    </w:p>
    <w:p w:rsidR="00412B2A" w:rsidRDefault="00412B2A" w:rsidP="00412B2A">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412B2A" w:rsidRDefault="00412B2A" w:rsidP="00412B2A">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12B2A" w:rsidRDefault="00412B2A" w:rsidP="00412B2A">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Console.WriteLine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"It is even number"</w:t>
      </w:r>
      <w:r>
        <w:rPr>
          <w:rFonts w:ascii="Segoe UI" w:hAnsi="Segoe UI" w:cs="Segoe UI"/>
          <w:color w:val="000000"/>
          <w:bdr w:val="none" w:sz="0" w:space="0" w:color="auto" w:frame="1"/>
        </w:rPr>
        <w:t>);  </w:t>
      </w:r>
    </w:p>
    <w:p w:rsidR="00412B2A" w:rsidRDefault="00412B2A" w:rsidP="00412B2A">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12B2A" w:rsidRDefault="00412B2A" w:rsidP="00412B2A">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412B2A" w:rsidRDefault="00412B2A" w:rsidP="00412B2A">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12B2A" w:rsidRDefault="00412B2A" w:rsidP="00412B2A">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Console.WriteLine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"It is odd number"</w:t>
      </w:r>
      <w:r>
        <w:rPr>
          <w:rFonts w:ascii="Segoe UI" w:hAnsi="Segoe UI" w:cs="Segoe UI"/>
          <w:color w:val="000000"/>
          <w:bdr w:val="none" w:sz="0" w:space="0" w:color="auto" w:frame="1"/>
        </w:rPr>
        <w:t>);  </w:t>
      </w:r>
    </w:p>
    <w:p w:rsidR="00412B2A" w:rsidRDefault="00412B2A" w:rsidP="00412B2A">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12B2A" w:rsidRDefault="00412B2A" w:rsidP="00412B2A">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12B2A" w:rsidRDefault="00412B2A" w:rsidP="00412B2A">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12B2A" w:rsidRDefault="00412B2A" w:rsidP="00412B2A">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12B2A" w:rsidRDefault="00412B2A" w:rsidP="0010217F">
      <w:pPr>
        <w:pStyle w:val="NormalWeb"/>
        <w:shd w:val="clear" w:color="auto" w:fill="FFFFFF"/>
        <w:tabs>
          <w:tab w:val="left" w:pos="3435"/>
        </w:tabs>
        <w:jc w:val="both"/>
        <w:rPr>
          <w:rFonts w:ascii="Segoe UI" w:hAnsi="Segoe UI" w:cs="Segoe UI"/>
          <w:color w:val="333333"/>
        </w:rPr>
      </w:pPr>
      <w:r>
        <w:rPr>
          <w:rFonts w:ascii="Segoe UI" w:hAnsi="Segoe UI" w:cs="Segoe UI"/>
          <w:color w:val="333333"/>
        </w:rPr>
        <w:lastRenderedPageBreak/>
        <w:t>Output:</w:t>
      </w:r>
      <w:r w:rsidR="0010217F">
        <w:rPr>
          <w:rFonts w:ascii="Segoe UI" w:hAnsi="Segoe UI" w:cs="Segoe UI"/>
          <w:color w:val="333333"/>
        </w:rPr>
        <w:tab/>
      </w:r>
    </w:p>
    <w:p w:rsidR="00412B2A" w:rsidRDefault="00412B2A" w:rsidP="00412B2A">
      <w:pPr>
        <w:pStyle w:val="HTMLPreformatted"/>
        <w:shd w:val="clear" w:color="auto" w:fill="EEEEEE"/>
        <w:jc w:val="both"/>
        <w:rPr>
          <w:color w:val="535559"/>
        </w:rPr>
      </w:pPr>
      <w:r>
        <w:rPr>
          <w:color w:val="535559"/>
        </w:rPr>
        <w:t>It is odd number</w:t>
      </w:r>
    </w:p>
    <w:p w:rsidR="00412B2A" w:rsidRDefault="00412B2A" w:rsidP="00412B2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 If-else Example: with input from user</w:t>
      </w:r>
    </w:p>
    <w:p w:rsidR="00412B2A" w:rsidRDefault="00412B2A" w:rsidP="00412B2A">
      <w:pPr>
        <w:pStyle w:val="NormalWeb"/>
        <w:shd w:val="clear" w:color="auto" w:fill="FFFFFF"/>
        <w:jc w:val="both"/>
        <w:rPr>
          <w:rFonts w:ascii="Segoe UI" w:hAnsi="Segoe UI" w:cs="Segoe UI"/>
          <w:color w:val="333333"/>
        </w:rPr>
      </w:pPr>
      <w:r>
        <w:rPr>
          <w:rFonts w:ascii="Segoe UI" w:hAnsi="Segoe UI" w:cs="Segoe UI"/>
          <w:color w:val="333333"/>
        </w:rPr>
        <w:t>In this example, we are getting input from the user using </w:t>
      </w:r>
      <w:proofErr w:type="spellStart"/>
      <w:proofErr w:type="gramStart"/>
      <w:r>
        <w:rPr>
          <w:rStyle w:val="Strong"/>
          <w:rFonts w:ascii="Segoe UI" w:hAnsi="Segoe UI" w:cs="Segoe UI"/>
          <w:color w:val="333333"/>
        </w:rPr>
        <w:t>Console.ReadLine</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xml:space="preserve"> method. It returns string. For numeric value, you need to convert it into </w:t>
      </w:r>
      <w:proofErr w:type="spellStart"/>
      <w:r>
        <w:rPr>
          <w:rFonts w:ascii="Segoe UI" w:hAnsi="Segoe UI" w:cs="Segoe UI"/>
          <w:color w:val="333333"/>
        </w:rPr>
        <w:t>int</w:t>
      </w:r>
      <w:proofErr w:type="spellEnd"/>
      <w:r>
        <w:rPr>
          <w:rFonts w:ascii="Segoe UI" w:hAnsi="Segoe UI" w:cs="Segoe UI"/>
          <w:color w:val="333333"/>
        </w:rPr>
        <w:t xml:space="preserve"> using </w:t>
      </w:r>
      <w:proofErr w:type="gramStart"/>
      <w:r>
        <w:rPr>
          <w:rStyle w:val="Strong"/>
          <w:rFonts w:ascii="Segoe UI" w:hAnsi="Segoe UI" w:cs="Segoe UI"/>
          <w:color w:val="333333"/>
        </w:rPr>
        <w:t>Convert.ToInt32(</w:t>
      </w:r>
      <w:proofErr w:type="gramEnd"/>
      <w:r>
        <w:rPr>
          <w:rStyle w:val="Strong"/>
          <w:rFonts w:ascii="Segoe UI" w:hAnsi="Segoe UI" w:cs="Segoe UI"/>
          <w:color w:val="333333"/>
        </w:rPr>
        <w:t>)</w:t>
      </w:r>
      <w:r>
        <w:rPr>
          <w:rFonts w:ascii="Segoe UI" w:hAnsi="Segoe UI" w:cs="Segoe UI"/>
          <w:color w:val="333333"/>
        </w:rPr>
        <w:t> method.</w:t>
      </w:r>
    </w:p>
    <w:p w:rsidR="00412B2A" w:rsidRDefault="00412B2A" w:rsidP="00412B2A">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using System;      </w:t>
      </w:r>
    </w:p>
    <w:p w:rsidR="00412B2A" w:rsidRDefault="00412B2A" w:rsidP="00412B2A">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IfExample</w:t>
      </w:r>
      <w:proofErr w:type="spellEnd"/>
      <w:r>
        <w:rPr>
          <w:rFonts w:ascii="Segoe UI" w:hAnsi="Segoe UI" w:cs="Segoe UI"/>
          <w:color w:val="000000"/>
          <w:bdr w:val="none" w:sz="0" w:space="0" w:color="auto" w:frame="1"/>
        </w:rPr>
        <w:t>  </w:t>
      </w:r>
    </w:p>
    <w:p w:rsidR="00412B2A" w:rsidRDefault="00412B2A" w:rsidP="00412B2A">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12B2A" w:rsidRDefault="00412B2A" w:rsidP="00412B2A">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412B2A" w:rsidRDefault="00412B2A" w:rsidP="00412B2A">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12B2A" w:rsidRDefault="00412B2A" w:rsidP="00412B2A">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Console.WriteLine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"Enter a number:"</w:t>
      </w:r>
      <w:r>
        <w:rPr>
          <w:rFonts w:ascii="Segoe UI" w:hAnsi="Segoe UI" w:cs="Segoe UI"/>
          <w:color w:val="000000"/>
          <w:bdr w:val="none" w:sz="0" w:space="0" w:color="auto" w:frame="1"/>
        </w:rPr>
        <w:t>);  </w:t>
      </w:r>
    </w:p>
    <w:p w:rsidR="00412B2A" w:rsidRDefault="00412B2A" w:rsidP="00412B2A">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 Convert.ToInt32(</w:t>
      </w:r>
      <w:proofErr w:type="spellStart"/>
      <w:r>
        <w:rPr>
          <w:rFonts w:ascii="Segoe UI" w:hAnsi="Segoe UI" w:cs="Segoe UI"/>
          <w:color w:val="000000"/>
          <w:bdr w:val="none" w:sz="0" w:space="0" w:color="auto" w:frame="1"/>
        </w:rPr>
        <w:t>Console.ReadLine</w:t>
      </w:r>
      <w:proofErr w:type="spellEnd"/>
      <w:r>
        <w:rPr>
          <w:rFonts w:ascii="Segoe UI" w:hAnsi="Segoe UI" w:cs="Segoe UI"/>
          <w:color w:val="000000"/>
          <w:bdr w:val="none" w:sz="0" w:space="0" w:color="auto" w:frame="1"/>
        </w:rPr>
        <w:t>());  </w:t>
      </w:r>
    </w:p>
    <w:p w:rsidR="00412B2A" w:rsidRDefault="00412B2A" w:rsidP="00412B2A">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12B2A" w:rsidRDefault="00412B2A" w:rsidP="00412B2A">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412B2A" w:rsidRDefault="00412B2A" w:rsidP="00412B2A">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12B2A" w:rsidRDefault="00412B2A" w:rsidP="00412B2A">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Console.WriteLine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"It is even number"</w:t>
      </w:r>
      <w:r>
        <w:rPr>
          <w:rFonts w:ascii="Segoe UI" w:hAnsi="Segoe UI" w:cs="Segoe UI"/>
          <w:color w:val="000000"/>
          <w:bdr w:val="none" w:sz="0" w:space="0" w:color="auto" w:frame="1"/>
        </w:rPr>
        <w:t>);  </w:t>
      </w:r>
    </w:p>
    <w:p w:rsidR="00412B2A" w:rsidRDefault="00412B2A" w:rsidP="00412B2A">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12B2A" w:rsidRDefault="00412B2A" w:rsidP="00412B2A">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412B2A" w:rsidRDefault="00412B2A" w:rsidP="00412B2A">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12B2A" w:rsidRDefault="00412B2A" w:rsidP="00412B2A">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Console.WriteLine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"It is odd number"</w:t>
      </w:r>
      <w:r>
        <w:rPr>
          <w:rFonts w:ascii="Segoe UI" w:hAnsi="Segoe UI" w:cs="Segoe UI"/>
          <w:color w:val="000000"/>
          <w:bdr w:val="none" w:sz="0" w:space="0" w:color="auto" w:frame="1"/>
        </w:rPr>
        <w:t>);  </w:t>
      </w:r>
    </w:p>
    <w:p w:rsidR="00412B2A" w:rsidRDefault="00412B2A" w:rsidP="00412B2A">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12B2A" w:rsidRDefault="00412B2A" w:rsidP="00412B2A">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12B2A" w:rsidRDefault="00412B2A" w:rsidP="00412B2A">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12B2A" w:rsidRDefault="00412B2A" w:rsidP="00412B2A">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12B2A" w:rsidRDefault="00412B2A" w:rsidP="00412B2A">
      <w:pPr>
        <w:pStyle w:val="NormalWeb"/>
        <w:shd w:val="clear" w:color="auto" w:fill="FFFFFF"/>
        <w:jc w:val="both"/>
        <w:rPr>
          <w:rFonts w:ascii="Segoe UI" w:hAnsi="Segoe UI" w:cs="Segoe UI"/>
          <w:color w:val="333333"/>
        </w:rPr>
      </w:pPr>
      <w:r>
        <w:rPr>
          <w:rFonts w:ascii="Segoe UI" w:hAnsi="Segoe UI" w:cs="Segoe UI"/>
          <w:color w:val="333333"/>
        </w:rPr>
        <w:t>Output:</w:t>
      </w:r>
    </w:p>
    <w:p w:rsidR="00412B2A" w:rsidRDefault="00412B2A" w:rsidP="00412B2A">
      <w:pPr>
        <w:pStyle w:val="HTMLPreformatted"/>
        <w:shd w:val="clear" w:color="auto" w:fill="EEEEEE"/>
        <w:jc w:val="both"/>
        <w:rPr>
          <w:color w:val="535559"/>
        </w:rPr>
      </w:pPr>
      <w:r>
        <w:rPr>
          <w:color w:val="535559"/>
        </w:rPr>
        <w:t>Enter a number</w:t>
      </w:r>
      <w:proofErr w:type="gramStart"/>
      <w:r>
        <w:rPr>
          <w:color w:val="535559"/>
        </w:rPr>
        <w:t>:11</w:t>
      </w:r>
      <w:proofErr w:type="gramEnd"/>
    </w:p>
    <w:p w:rsidR="00412B2A" w:rsidRDefault="00412B2A" w:rsidP="00412B2A">
      <w:pPr>
        <w:pStyle w:val="HTMLPreformatted"/>
        <w:shd w:val="clear" w:color="auto" w:fill="EEEEEE"/>
        <w:jc w:val="both"/>
        <w:rPr>
          <w:color w:val="535559"/>
        </w:rPr>
      </w:pPr>
      <w:r>
        <w:rPr>
          <w:color w:val="535559"/>
        </w:rPr>
        <w:t>It is odd number</w:t>
      </w:r>
    </w:p>
    <w:p w:rsidR="00412B2A" w:rsidRDefault="00412B2A" w:rsidP="00412B2A">
      <w:pPr>
        <w:pStyle w:val="NormalWeb"/>
        <w:shd w:val="clear" w:color="auto" w:fill="FFFFFF"/>
        <w:jc w:val="both"/>
        <w:rPr>
          <w:rFonts w:ascii="Segoe UI" w:hAnsi="Segoe UI" w:cs="Segoe UI"/>
          <w:color w:val="333333"/>
        </w:rPr>
      </w:pPr>
      <w:r>
        <w:rPr>
          <w:rFonts w:ascii="Segoe UI" w:hAnsi="Segoe UI" w:cs="Segoe UI"/>
          <w:color w:val="333333"/>
        </w:rPr>
        <w:t>Output:</w:t>
      </w:r>
    </w:p>
    <w:p w:rsidR="00412B2A" w:rsidRDefault="00412B2A" w:rsidP="00412B2A">
      <w:pPr>
        <w:pStyle w:val="HTMLPreformatted"/>
        <w:shd w:val="clear" w:color="auto" w:fill="EEEEEE"/>
        <w:jc w:val="both"/>
        <w:rPr>
          <w:color w:val="535559"/>
        </w:rPr>
      </w:pPr>
      <w:r>
        <w:rPr>
          <w:color w:val="535559"/>
        </w:rPr>
        <w:t>Enter a number</w:t>
      </w:r>
      <w:proofErr w:type="gramStart"/>
      <w:r>
        <w:rPr>
          <w:color w:val="535559"/>
        </w:rPr>
        <w:t>:12</w:t>
      </w:r>
      <w:proofErr w:type="gramEnd"/>
    </w:p>
    <w:p w:rsidR="00412B2A" w:rsidRDefault="00412B2A" w:rsidP="00412B2A">
      <w:pPr>
        <w:pStyle w:val="HTMLPreformatted"/>
        <w:shd w:val="clear" w:color="auto" w:fill="EEEEEE"/>
        <w:jc w:val="both"/>
        <w:rPr>
          <w:color w:val="535559"/>
        </w:rPr>
      </w:pPr>
      <w:r>
        <w:rPr>
          <w:color w:val="535559"/>
        </w:rPr>
        <w:t>It is even number</w:t>
      </w:r>
    </w:p>
    <w:p w:rsidR="00412B2A" w:rsidRDefault="00412B2A" w:rsidP="00412B2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 IF-else-if ladder Statement</w:t>
      </w:r>
    </w:p>
    <w:p w:rsidR="00412B2A" w:rsidRDefault="00412B2A" w:rsidP="00412B2A">
      <w:pPr>
        <w:pStyle w:val="NormalWeb"/>
        <w:shd w:val="clear" w:color="auto" w:fill="FFFFFF"/>
        <w:jc w:val="both"/>
        <w:rPr>
          <w:rFonts w:ascii="Segoe UI" w:hAnsi="Segoe UI" w:cs="Segoe UI"/>
          <w:color w:val="333333"/>
        </w:rPr>
      </w:pPr>
      <w:r>
        <w:rPr>
          <w:rFonts w:ascii="Segoe UI" w:hAnsi="Segoe UI" w:cs="Segoe UI"/>
          <w:color w:val="333333"/>
        </w:rPr>
        <w:lastRenderedPageBreak/>
        <w:t>The C# if-else-if ladder statement executes one condition from multiple statements.</w:t>
      </w:r>
    </w:p>
    <w:p w:rsidR="00412B2A" w:rsidRDefault="00412B2A" w:rsidP="00412B2A">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412B2A" w:rsidRDefault="00412B2A" w:rsidP="00412B2A">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(condition1){  </w:t>
      </w:r>
    </w:p>
    <w:p w:rsidR="00412B2A" w:rsidRDefault="00412B2A" w:rsidP="00412B2A">
      <w:pPr>
        <w:numPr>
          <w:ilvl w:val="0"/>
          <w:numId w:val="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//code to be executed if condition1 is true</w:t>
      </w:r>
      <w:r>
        <w:rPr>
          <w:rFonts w:ascii="Segoe UI" w:hAnsi="Segoe UI" w:cs="Segoe UI"/>
          <w:color w:val="000000"/>
          <w:bdr w:val="none" w:sz="0" w:space="0" w:color="auto" w:frame="1"/>
        </w:rPr>
        <w:t>  </w:t>
      </w:r>
    </w:p>
    <w:p w:rsidR="00412B2A" w:rsidRDefault="00412B2A" w:rsidP="00412B2A">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(condition2){  </w:t>
      </w:r>
    </w:p>
    <w:p w:rsidR="00412B2A" w:rsidRDefault="00412B2A" w:rsidP="00412B2A">
      <w:pPr>
        <w:numPr>
          <w:ilvl w:val="0"/>
          <w:numId w:val="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//code to be executed if condition2 is true</w:t>
      </w:r>
      <w:r>
        <w:rPr>
          <w:rFonts w:ascii="Segoe UI" w:hAnsi="Segoe UI" w:cs="Segoe UI"/>
          <w:color w:val="000000"/>
          <w:bdr w:val="none" w:sz="0" w:space="0" w:color="auto" w:frame="1"/>
        </w:rPr>
        <w:t>  </w:t>
      </w:r>
    </w:p>
    <w:p w:rsidR="00412B2A" w:rsidRDefault="00412B2A" w:rsidP="00412B2A">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12B2A" w:rsidRDefault="00412B2A" w:rsidP="00412B2A">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(condition3){  </w:t>
      </w:r>
    </w:p>
    <w:p w:rsidR="00412B2A" w:rsidRDefault="00412B2A" w:rsidP="00412B2A">
      <w:pPr>
        <w:numPr>
          <w:ilvl w:val="0"/>
          <w:numId w:val="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//code to be executed if condition3 is true</w:t>
      </w:r>
      <w:r>
        <w:rPr>
          <w:rFonts w:ascii="Segoe UI" w:hAnsi="Segoe UI" w:cs="Segoe UI"/>
          <w:color w:val="000000"/>
          <w:bdr w:val="none" w:sz="0" w:space="0" w:color="auto" w:frame="1"/>
        </w:rPr>
        <w:t>  </w:t>
      </w:r>
    </w:p>
    <w:p w:rsidR="00412B2A" w:rsidRDefault="00412B2A" w:rsidP="00412B2A">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12B2A" w:rsidRDefault="00412B2A" w:rsidP="00412B2A">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12B2A" w:rsidRDefault="00412B2A" w:rsidP="00412B2A">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412B2A" w:rsidRDefault="00412B2A" w:rsidP="00412B2A">
      <w:pPr>
        <w:numPr>
          <w:ilvl w:val="0"/>
          <w:numId w:val="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//code to be executed if all the conditions are false</w:t>
      </w:r>
      <w:r>
        <w:rPr>
          <w:rFonts w:ascii="Segoe UI" w:hAnsi="Segoe UI" w:cs="Segoe UI"/>
          <w:color w:val="000000"/>
          <w:bdr w:val="none" w:sz="0" w:space="0" w:color="auto" w:frame="1"/>
        </w:rPr>
        <w:t>  </w:t>
      </w:r>
    </w:p>
    <w:p w:rsidR="00412B2A" w:rsidRDefault="00412B2A" w:rsidP="00412B2A">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12B2A" w:rsidRDefault="00412B2A" w:rsidP="00412B2A">
      <w:pPr>
        <w:spacing w:line="240" w:lineRule="auto"/>
        <w:rPr>
          <w:rFonts w:ascii="Times New Roman" w:hAnsi="Times New Roman" w:cs="Times New Roman"/>
        </w:rPr>
      </w:pPr>
      <w:r>
        <w:rPr>
          <w:noProof/>
          <w:lang w:eastAsia="en-IN"/>
        </w:rPr>
        <mc:AlternateContent>
          <mc:Choice Requires="wps">
            <w:drawing>
              <wp:inline distT="0" distB="0" distL="0" distR="0">
                <wp:extent cx="304800" cy="304800"/>
                <wp:effectExtent l="0" t="0" r="0" b="0"/>
                <wp:docPr id="1" name="Rectangle 1" descr="C# if-else-if state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C# if-else-if state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STvxwIAANcFAAAOAAAAZHJzL2Uyb0RvYy54bWysVG1v0zAQ/o7Ef7DM5yxJ574kWjptTYOQ&#10;BkwMfoCbOI2FYwfbbboh/jtnp+3a7QsC8sGy75zn7p57fFfXu1agLdOGK5nh+CLCiMlSVVyuM/zt&#10;axHMMDKWyooKJVmGH5nB1/O3b676LmUj1ShRMY0ARJq07zLcWNulYWjKhrXUXKiOSXDWSrfUwlGv&#10;w0rTHtBbEY6iaBL2SledViUzBqz54MRzj1/XrLSf69owi0SGITfrV+3XlVvD+RVN15p2DS/3adC/&#10;yKKlXELQI1ROLUUbzV9BtbzUyqjaXpSqDVVd85L5GqCaOHpRzUNDO+ZrAXJMd6TJ/D/Y8tP2XiNe&#10;Qe8wkrSFFn0B0qhcC4bAVDFTAl2Ld4jXAROGBbx2DbWsZdI6+vrOpIDy0N1rR4Dp7lT53SCpFg2g&#10;sBvTAd4AfzBprfqG0QrqiB1EeIbhDgbQ0Kr/qCpIiG6s8uTuat26GEAb2vkePh57yHYWlWC8jMgs&#10;gk6X4NrvXQSaHn7utLHvmWqR22RYQ3YenG7vjB2uHq64WFIVXAiw01TIMwNgDhYIDb86n0vCd/1n&#10;EiXL2XJGAjKaLAMS5XlwUyxIMCni6Ti/zBeLPP7l4sYkbXhVMenCHBQYkz/r8P4tDNo5atAowSsH&#10;51Iyer1aCI22FF5A4T9POXier4XnaXi+oJYXJcUjEt2OkqCYzKYBKcg4SKbRLIji5DaZRCQheXFe&#10;0h2X7N9LQn2Gk/Fo7Lt0kvSL2iL/va6Npi23MGMEbzMM0oDPXaKpU+BSVn5vKRfD/oQKl/4zFdDu&#10;Q6O9Xp1EB/WvVPUIctUK5ATKg2kIm0bpJ4x6mCwZNj82VDOMxAcJkk9iQtwo8gcyno7goE89q1MP&#10;lSVAZdhiNGwXdhhfm07zdQORYk+MVDfwTGruJeye0JDV/nHB9PCV7CedG0+nZ3/reR7PfwM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UPSTvxwIAANc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412B2A" w:rsidRDefault="00412B2A" w:rsidP="00412B2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 If else-if Example</w:t>
      </w:r>
    </w:p>
    <w:p w:rsidR="00412B2A" w:rsidRDefault="00412B2A" w:rsidP="00412B2A">
      <w:pPr>
        <w:numPr>
          <w:ilvl w:val="0"/>
          <w:numId w:val="9"/>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using System;      </w:t>
      </w:r>
    </w:p>
    <w:p w:rsidR="00412B2A" w:rsidRDefault="00412B2A" w:rsidP="00412B2A">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IfExample</w:t>
      </w:r>
      <w:proofErr w:type="spellEnd"/>
      <w:r>
        <w:rPr>
          <w:rFonts w:ascii="Segoe UI" w:hAnsi="Segoe UI" w:cs="Segoe UI"/>
          <w:color w:val="000000"/>
          <w:bdr w:val="none" w:sz="0" w:space="0" w:color="auto" w:frame="1"/>
        </w:rPr>
        <w:t>  </w:t>
      </w:r>
    </w:p>
    <w:p w:rsidR="00412B2A" w:rsidRDefault="00412B2A" w:rsidP="00412B2A">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12B2A" w:rsidRDefault="00412B2A" w:rsidP="00412B2A">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412B2A" w:rsidRDefault="00412B2A" w:rsidP="00412B2A">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12B2A" w:rsidRDefault="00412B2A" w:rsidP="00412B2A">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Console.WriteLine(</w:t>
      </w:r>
      <w:r>
        <w:rPr>
          <w:rStyle w:val="string"/>
          <w:rFonts w:ascii="Segoe UI" w:hAnsi="Segoe UI" w:cs="Segoe UI"/>
          <w:color w:val="0000FF"/>
          <w:bdr w:val="none" w:sz="0" w:space="0" w:color="auto" w:frame="1"/>
        </w:rPr>
        <w:t>"Enter a number to check grade:"</w:t>
      </w:r>
      <w:r>
        <w:rPr>
          <w:rFonts w:ascii="Segoe UI" w:hAnsi="Segoe UI" w:cs="Segoe UI"/>
          <w:color w:val="000000"/>
          <w:bdr w:val="none" w:sz="0" w:space="0" w:color="auto" w:frame="1"/>
        </w:rPr>
        <w:t>);  </w:t>
      </w:r>
    </w:p>
    <w:p w:rsidR="00412B2A" w:rsidRDefault="00412B2A" w:rsidP="00412B2A">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 Convert.ToInt32(</w:t>
      </w:r>
      <w:proofErr w:type="spellStart"/>
      <w:r>
        <w:rPr>
          <w:rFonts w:ascii="Segoe UI" w:hAnsi="Segoe UI" w:cs="Segoe UI"/>
          <w:color w:val="000000"/>
          <w:bdr w:val="none" w:sz="0" w:space="0" w:color="auto" w:frame="1"/>
        </w:rPr>
        <w:t>Console.ReadLine</w:t>
      </w:r>
      <w:proofErr w:type="spellEnd"/>
      <w:r>
        <w:rPr>
          <w:rFonts w:ascii="Segoe UI" w:hAnsi="Segoe UI" w:cs="Segoe UI"/>
          <w:color w:val="000000"/>
          <w:bdr w:val="none" w:sz="0" w:space="0" w:color="auto" w:frame="1"/>
        </w:rPr>
        <w:t>());  </w:t>
      </w:r>
    </w:p>
    <w:p w:rsidR="00412B2A" w:rsidRDefault="00412B2A" w:rsidP="00412B2A">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12B2A" w:rsidRDefault="00412B2A" w:rsidP="00412B2A">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&lt;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&gt;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w:t>
      </w:r>
    </w:p>
    <w:p w:rsidR="00412B2A" w:rsidRDefault="00412B2A" w:rsidP="00412B2A">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12B2A" w:rsidRDefault="00412B2A" w:rsidP="00412B2A">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Console.WriteLine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"wrong number"</w:t>
      </w:r>
      <w:r>
        <w:rPr>
          <w:rFonts w:ascii="Segoe UI" w:hAnsi="Segoe UI" w:cs="Segoe UI"/>
          <w:color w:val="000000"/>
          <w:bdr w:val="none" w:sz="0" w:space="0" w:color="auto" w:frame="1"/>
        </w:rPr>
        <w:t>);  </w:t>
      </w:r>
    </w:p>
    <w:p w:rsidR="00412B2A" w:rsidRDefault="00412B2A" w:rsidP="00412B2A">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12B2A" w:rsidRDefault="00412B2A" w:rsidP="00412B2A">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&gt;=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&amp;&amp;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&lt; </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  </w:t>
      </w:r>
    </w:p>
    <w:p w:rsidR="00412B2A" w:rsidRDefault="00412B2A" w:rsidP="00412B2A">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Console.WriteLine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"Fail"</w:t>
      </w:r>
      <w:r>
        <w:rPr>
          <w:rFonts w:ascii="Segoe UI" w:hAnsi="Segoe UI" w:cs="Segoe UI"/>
          <w:color w:val="000000"/>
          <w:bdr w:val="none" w:sz="0" w:space="0" w:color="auto" w:frame="1"/>
        </w:rPr>
        <w:t>);  </w:t>
      </w:r>
    </w:p>
    <w:p w:rsidR="00412B2A" w:rsidRDefault="00412B2A" w:rsidP="00412B2A">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12B2A" w:rsidRDefault="00412B2A" w:rsidP="00412B2A">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&gt;= </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 &amp;&amp;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&lt; </w:t>
      </w:r>
      <w:r>
        <w:rPr>
          <w:rStyle w:val="number"/>
          <w:rFonts w:ascii="Segoe UI" w:hAnsi="Segoe UI" w:cs="Segoe UI"/>
          <w:color w:val="C00000"/>
          <w:bdr w:val="none" w:sz="0" w:space="0" w:color="auto" w:frame="1"/>
        </w:rPr>
        <w:t>60</w:t>
      </w:r>
      <w:r>
        <w:rPr>
          <w:rFonts w:ascii="Segoe UI" w:hAnsi="Segoe UI" w:cs="Segoe UI"/>
          <w:color w:val="000000"/>
          <w:bdr w:val="none" w:sz="0" w:space="0" w:color="auto" w:frame="1"/>
        </w:rPr>
        <w:t>)  </w:t>
      </w:r>
    </w:p>
    <w:p w:rsidR="00412B2A" w:rsidRDefault="00412B2A" w:rsidP="00412B2A">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12B2A" w:rsidRDefault="00412B2A" w:rsidP="00412B2A">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Console.WriteLine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 Grade"</w:t>
      </w:r>
      <w:r>
        <w:rPr>
          <w:rFonts w:ascii="Segoe UI" w:hAnsi="Segoe UI" w:cs="Segoe UI"/>
          <w:color w:val="000000"/>
          <w:bdr w:val="none" w:sz="0" w:space="0" w:color="auto" w:frame="1"/>
        </w:rPr>
        <w:t>);  </w:t>
      </w:r>
    </w:p>
    <w:p w:rsidR="00412B2A" w:rsidRDefault="00412B2A" w:rsidP="00412B2A">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12B2A" w:rsidRDefault="00412B2A" w:rsidP="00412B2A">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&gt;= </w:t>
      </w:r>
      <w:r>
        <w:rPr>
          <w:rStyle w:val="number"/>
          <w:rFonts w:ascii="Segoe UI" w:hAnsi="Segoe UI" w:cs="Segoe UI"/>
          <w:color w:val="C00000"/>
          <w:bdr w:val="none" w:sz="0" w:space="0" w:color="auto" w:frame="1"/>
        </w:rPr>
        <w:t>60</w:t>
      </w:r>
      <w:r>
        <w:rPr>
          <w:rFonts w:ascii="Segoe UI" w:hAnsi="Segoe UI" w:cs="Segoe UI"/>
          <w:color w:val="000000"/>
          <w:bdr w:val="none" w:sz="0" w:space="0" w:color="auto" w:frame="1"/>
        </w:rPr>
        <w:t> &amp;&amp;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&lt; </w:t>
      </w:r>
      <w:r>
        <w:rPr>
          <w:rStyle w:val="number"/>
          <w:rFonts w:ascii="Segoe UI" w:hAnsi="Segoe UI" w:cs="Segoe UI"/>
          <w:color w:val="C00000"/>
          <w:bdr w:val="none" w:sz="0" w:space="0" w:color="auto" w:frame="1"/>
        </w:rPr>
        <w:t>70</w:t>
      </w:r>
      <w:r>
        <w:rPr>
          <w:rFonts w:ascii="Segoe UI" w:hAnsi="Segoe UI" w:cs="Segoe UI"/>
          <w:color w:val="000000"/>
          <w:bdr w:val="none" w:sz="0" w:space="0" w:color="auto" w:frame="1"/>
        </w:rPr>
        <w:t>)  </w:t>
      </w:r>
    </w:p>
    <w:p w:rsidR="00412B2A" w:rsidRDefault="00412B2A" w:rsidP="00412B2A">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12B2A" w:rsidRDefault="00412B2A" w:rsidP="00412B2A">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Console.WriteLine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 Grade"</w:t>
      </w:r>
      <w:r>
        <w:rPr>
          <w:rFonts w:ascii="Segoe UI" w:hAnsi="Segoe UI" w:cs="Segoe UI"/>
          <w:color w:val="000000"/>
          <w:bdr w:val="none" w:sz="0" w:space="0" w:color="auto" w:frame="1"/>
        </w:rPr>
        <w:t>);  </w:t>
      </w:r>
    </w:p>
    <w:p w:rsidR="00412B2A" w:rsidRDefault="00412B2A" w:rsidP="00412B2A">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12B2A" w:rsidRDefault="00412B2A" w:rsidP="00412B2A">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&gt;= </w:t>
      </w:r>
      <w:r>
        <w:rPr>
          <w:rStyle w:val="number"/>
          <w:rFonts w:ascii="Segoe UI" w:hAnsi="Segoe UI" w:cs="Segoe UI"/>
          <w:color w:val="C00000"/>
          <w:bdr w:val="none" w:sz="0" w:space="0" w:color="auto" w:frame="1"/>
        </w:rPr>
        <w:t>70</w:t>
      </w:r>
      <w:r>
        <w:rPr>
          <w:rFonts w:ascii="Segoe UI" w:hAnsi="Segoe UI" w:cs="Segoe UI"/>
          <w:color w:val="000000"/>
          <w:bdr w:val="none" w:sz="0" w:space="0" w:color="auto" w:frame="1"/>
        </w:rPr>
        <w:t> &amp;&amp;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&lt; </w:t>
      </w:r>
      <w:r>
        <w:rPr>
          <w:rStyle w:val="number"/>
          <w:rFonts w:ascii="Segoe UI" w:hAnsi="Segoe UI" w:cs="Segoe UI"/>
          <w:color w:val="C00000"/>
          <w:bdr w:val="none" w:sz="0" w:space="0" w:color="auto" w:frame="1"/>
        </w:rPr>
        <w:t>80</w:t>
      </w:r>
      <w:r>
        <w:rPr>
          <w:rFonts w:ascii="Segoe UI" w:hAnsi="Segoe UI" w:cs="Segoe UI"/>
          <w:color w:val="000000"/>
          <w:bdr w:val="none" w:sz="0" w:space="0" w:color="auto" w:frame="1"/>
        </w:rPr>
        <w:t>)  </w:t>
      </w:r>
    </w:p>
    <w:p w:rsidR="00412B2A" w:rsidRDefault="00412B2A" w:rsidP="00412B2A">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12B2A" w:rsidRDefault="00412B2A" w:rsidP="00412B2A">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Console.WriteLine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 Grade"</w:t>
      </w:r>
      <w:r>
        <w:rPr>
          <w:rFonts w:ascii="Segoe UI" w:hAnsi="Segoe UI" w:cs="Segoe UI"/>
          <w:color w:val="000000"/>
          <w:bdr w:val="none" w:sz="0" w:space="0" w:color="auto" w:frame="1"/>
        </w:rPr>
        <w:t>);  </w:t>
      </w:r>
    </w:p>
    <w:p w:rsidR="00412B2A" w:rsidRDefault="00412B2A" w:rsidP="00412B2A">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12B2A" w:rsidRDefault="00412B2A" w:rsidP="00412B2A">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&gt;= </w:t>
      </w:r>
      <w:r>
        <w:rPr>
          <w:rStyle w:val="number"/>
          <w:rFonts w:ascii="Segoe UI" w:hAnsi="Segoe UI" w:cs="Segoe UI"/>
          <w:color w:val="C00000"/>
          <w:bdr w:val="none" w:sz="0" w:space="0" w:color="auto" w:frame="1"/>
        </w:rPr>
        <w:t>80</w:t>
      </w:r>
      <w:r>
        <w:rPr>
          <w:rFonts w:ascii="Segoe UI" w:hAnsi="Segoe UI" w:cs="Segoe UI"/>
          <w:color w:val="000000"/>
          <w:bdr w:val="none" w:sz="0" w:space="0" w:color="auto" w:frame="1"/>
        </w:rPr>
        <w:t> &amp;&amp;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&lt; </w:t>
      </w:r>
      <w:r>
        <w:rPr>
          <w:rStyle w:val="number"/>
          <w:rFonts w:ascii="Segoe UI" w:hAnsi="Segoe UI" w:cs="Segoe UI"/>
          <w:color w:val="C00000"/>
          <w:bdr w:val="none" w:sz="0" w:space="0" w:color="auto" w:frame="1"/>
        </w:rPr>
        <w:t>90</w:t>
      </w:r>
      <w:r>
        <w:rPr>
          <w:rFonts w:ascii="Segoe UI" w:hAnsi="Segoe UI" w:cs="Segoe UI"/>
          <w:color w:val="000000"/>
          <w:bdr w:val="none" w:sz="0" w:space="0" w:color="auto" w:frame="1"/>
        </w:rPr>
        <w:t>)  </w:t>
      </w:r>
    </w:p>
    <w:p w:rsidR="00412B2A" w:rsidRDefault="00412B2A" w:rsidP="00412B2A">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12B2A" w:rsidRDefault="00412B2A" w:rsidP="00412B2A">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Console.WriteLine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 Grade"</w:t>
      </w:r>
      <w:r>
        <w:rPr>
          <w:rFonts w:ascii="Segoe UI" w:hAnsi="Segoe UI" w:cs="Segoe UI"/>
          <w:color w:val="000000"/>
          <w:bdr w:val="none" w:sz="0" w:space="0" w:color="auto" w:frame="1"/>
        </w:rPr>
        <w:t>);  </w:t>
      </w:r>
    </w:p>
    <w:p w:rsidR="00412B2A" w:rsidRDefault="00412B2A" w:rsidP="00412B2A">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12B2A" w:rsidRDefault="00412B2A" w:rsidP="00412B2A">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&gt;= </w:t>
      </w:r>
      <w:r>
        <w:rPr>
          <w:rStyle w:val="number"/>
          <w:rFonts w:ascii="Segoe UI" w:hAnsi="Segoe UI" w:cs="Segoe UI"/>
          <w:color w:val="C00000"/>
          <w:bdr w:val="none" w:sz="0" w:space="0" w:color="auto" w:frame="1"/>
        </w:rPr>
        <w:t>90</w:t>
      </w:r>
      <w:r>
        <w:rPr>
          <w:rFonts w:ascii="Segoe UI" w:hAnsi="Segoe UI" w:cs="Segoe UI"/>
          <w:color w:val="000000"/>
          <w:bdr w:val="none" w:sz="0" w:space="0" w:color="auto" w:frame="1"/>
        </w:rPr>
        <w:t> &amp;&amp;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&lt;= </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w:t>
      </w:r>
    </w:p>
    <w:p w:rsidR="00412B2A" w:rsidRDefault="00412B2A" w:rsidP="00412B2A">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12B2A" w:rsidRDefault="00412B2A" w:rsidP="00412B2A">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Console.WriteLine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 Grade"</w:t>
      </w:r>
      <w:r>
        <w:rPr>
          <w:rFonts w:ascii="Segoe UI" w:hAnsi="Segoe UI" w:cs="Segoe UI"/>
          <w:color w:val="000000"/>
          <w:bdr w:val="none" w:sz="0" w:space="0" w:color="auto" w:frame="1"/>
        </w:rPr>
        <w:t>);  </w:t>
      </w:r>
    </w:p>
    <w:p w:rsidR="00412B2A" w:rsidRDefault="00412B2A" w:rsidP="00412B2A">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12B2A" w:rsidRDefault="00412B2A" w:rsidP="00412B2A">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12B2A" w:rsidRDefault="00412B2A" w:rsidP="00412B2A">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12B2A" w:rsidRDefault="00412B2A" w:rsidP="00412B2A">
      <w:pPr>
        <w:pStyle w:val="NormalWeb"/>
        <w:shd w:val="clear" w:color="auto" w:fill="FFFFFF"/>
        <w:jc w:val="both"/>
        <w:rPr>
          <w:rFonts w:ascii="Segoe UI" w:hAnsi="Segoe UI" w:cs="Segoe UI"/>
          <w:color w:val="333333"/>
        </w:rPr>
      </w:pPr>
      <w:r>
        <w:rPr>
          <w:rFonts w:ascii="Segoe UI" w:hAnsi="Segoe UI" w:cs="Segoe UI"/>
          <w:color w:val="333333"/>
        </w:rPr>
        <w:t>Output:</w:t>
      </w:r>
    </w:p>
    <w:p w:rsidR="00412B2A" w:rsidRDefault="00412B2A" w:rsidP="00412B2A">
      <w:pPr>
        <w:pStyle w:val="HTMLPreformatted"/>
        <w:shd w:val="clear" w:color="auto" w:fill="EEEEEE"/>
        <w:jc w:val="both"/>
        <w:rPr>
          <w:color w:val="535559"/>
        </w:rPr>
      </w:pPr>
      <w:r>
        <w:rPr>
          <w:color w:val="535559"/>
        </w:rPr>
        <w:t>Enter a number to check grade</w:t>
      </w:r>
      <w:proofErr w:type="gramStart"/>
      <w:r>
        <w:rPr>
          <w:color w:val="535559"/>
        </w:rPr>
        <w:t>:66</w:t>
      </w:r>
      <w:proofErr w:type="gramEnd"/>
    </w:p>
    <w:p w:rsidR="00412B2A" w:rsidRDefault="00412B2A" w:rsidP="00412B2A">
      <w:pPr>
        <w:pStyle w:val="HTMLPreformatted"/>
        <w:shd w:val="clear" w:color="auto" w:fill="EEEEEE"/>
        <w:jc w:val="both"/>
        <w:rPr>
          <w:color w:val="535559"/>
        </w:rPr>
      </w:pPr>
      <w:r>
        <w:rPr>
          <w:color w:val="535559"/>
        </w:rPr>
        <w:t>C Grade</w:t>
      </w:r>
    </w:p>
    <w:p w:rsidR="00412B2A" w:rsidRDefault="00412B2A" w:rsidP="00412B2A">
      <w:pPr>
        <w:pStyle w:val="NormalWeb"/>
        <w:shd w:val="clear" w:color="auto" w:fill="FFFFFF"/>
        <w:jc w:val="both"/>
        <w:rPr>
          <w:rFonts w:ascii="Segoe UI" w:hAnsi="Segoe UI" w:cs="Segoe UI"/>
          <w:color w:val="333333"/>
        </w:rPr>
      </w:pPr>
      <w:r>
        <w:rPr>
          <w:rFonts w:ascii="Segoe UI" w:hAnsi="Segoe UI" w:cs="Segoe UI"/>
          <w:color w:val="333333"/>
        </w:rPr>
        <w:t>Output:</w:t>
      </w:r>
    </w:p>
    <w:p w:rsidR="00412B2A" w:rsidRDefault="00412B2A" w:rsidP="00412B2A">
      <w:pPr>
        <w:pStyle w:val="HTMLPreformatted"/>
        <w:shd w:val="clear" w:color="auto" w:fill="EEEEEE"/>
        <w:jc w:val="both"/>
        <w:rPr>
          <w:color w:val="535559"/>
        </w:rPr>
      </w:pPr>
      <w:r>
        <w:rPr>
          <w:color w:val="535559"/>
        </w:rPr>
        <w:t>Enter a number to check grade:-2</w:t>
      </w:r>
    </w:p>
    <w:p w:rsidR="00412B2A" w:rsidRDefault="00412B2A" w:rsidP="00412B2A">
      <w:pPr>
        <w:pStyle w:val="HTMLPreformatted"/>
        <w:shd w:val="clear" w:color="auto" w:fill="EEEEEE"/>
        <w:jc w:val="both"/>
        <w:rPr>
          <w:color w:val="535559"/>
        </w:rPr>
      </w:pPr>
      <w:proofErr w:type="gramStart"/>
      <w:r>
        <w:rPr>
          <w:color w:val="535559"/>
        </w:rPr>
        <w:t>wrong</w:t>
      </w:r>
      <w:proofErr w:type="gramEnd"/>
      <w:r>
        <w:rPr>
          <w:color w:val="535559"/>
        </w:rPr>
        <w:t xml:space="preserve"> number</w:t>
      </w:r>
    </w:p>
    <w:p w:rsidR="00412B2A" w:rsidRDefault="00412B2A"/>
    <w:p w:rsidR="00D02967" w:rsidRDefault="00D02967" w:rsidP="00D02967">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 switch</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t>The C# </w:t>
      </w:r>
      <w:r>
        <w:rPr>
          <w:rStyle w:val="Emphasis"/>
          <w:rFonts w:ascii="Segoe UI" w:hAnsi="Segoe UI" w:cs="Segoe UI"/>
          <w:color w:val="333333"/>
        </w:rPr>
        <w:t>switch statement</w:t>
      </w:r>
      <w:r>
        <w:rPr>
          <w:rFonts w:ascii="Segoe UI" w:hAnsi="Segoe UI" w:cs="Segoe UI"/>
          <w:color w:val="333333"/>
        </w:rPr>
        <w:t> executes one statement from multiple conditions. It is like if-else-if ladder statement in C#.</w:t>
      </w:r>
    </w:p>
    <w:p w:rsidR="00D02967" w:rsidRDefault="00D02967" w:rsidP="00D0296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D02967" w:rsidRDefault="00D02967" w:rsidP="00D02967">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switch</w:t>
      </w:r>
      <w:r>
        <w:rPr>
          <w:rFonts w:ascii="Segoe UI" w:hAnsi="Segoe UI" w:cs="Segoe UI"/>
          <w:color w:val="000000"/>
          <w:bdr w:val="none" w:sz="0" w:space="0" w:color="auto" w:frame="1"/>
        </w:rPr>
        <w:t>(expression){    </w:t>
      </w:r>
    </w:p>
    <w:p w:rsidR="00D02967" w:rsidRDefault="00D02967" w:rsidP="00D02967">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value1:    </w:t>
      </w:r>
    </w:p>
    <w:p w:rsidR="00D02967" w:rsidRDefault="00D02967" w:rsidP="00D02967">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//code to be executed;  </w:t>
      </w:r>
      <w:r>
        <w:rPr>
          <w:rFonts w:ascii="Segoe UI" w:hAnsi="Segoe UI" w:cs="Segoe UI"/>
          <w:color w:val="000000"/>
          <w:bdr w:val="none" w:sz="0" w:space="0" w:color="auto" w:frame="1"/>
        </w:rPr>
        <w:t>  </w:t>
      </w:r>
    </w:p>
    <w:p w:rsidR="00D02967" w:rsidRDefault="00D02967" w:rsidP="00D02967">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rsidR="00D02967" w:rsidRDefault="00D02967" w:rsidP="00D02967">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case</w:t>
      </w:r>
      <w:r>
        <w:rPr>
          <w:rFonts w:ascii="Segoe UI" w:hAnsi="Segoe UI" w:cs="Segoe UI"/>
          <w:color w:val="000000"/>
          <w:bdr w:val="none" w:sz="0" w:space="0" w:color="auto" w:frame="1"/>
        </w:rPr>
        <w:t> value2:    </w:t>
      </w:r>
    </w:p>
    <w:p w:rsidR="00D02967" w:rsidRDefault="00D02967" w:rsidP="00D02967">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//code to be executed;  </w:t>
      </w:r>
      <w:r>
        <w:rPr>
          <w:rFonts w:ascii="Segoe UI" w:hAnsi="Segoe UI" w:cs="Segoe UI"/>
          <w:color w:val="000000"/>
          <w:bdr w:val="none" w:sz="0" w:space="0" w:color="auto" w:frame="1"/>
        </w:rPr>
        <w:t>  </w:t>
      </w:r>
    </w:p>
    <w:p w:rsidR="00D02967" w:rsidRDefault="00D02967" w:rsidP="00D02967">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rsidR="00D02967" w:rsidRDefault="00D02967" w:rsidP="00D02967">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02967" w:rsidRDefault="00D02967" w:rsidP="00D02967">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02967" w:rsidRDefault="00D02967" w:rsidP="00D02967">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p>
    <w:p w:rsidR="00D02967" w:rsidRDefault="00D02967" w:rsidP="00D02967">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//code to be executed if all cases are not matched;  </w:t>
      </w:r>
      <w:r>
        <w:rPr>
          <w:rFonts w:ascii="Segoe UI" w:hAnsi="Segoe UI" w:cs="Segoe UI"/>
          <w:color w:val="000000"/>
          <w:bdr w:val="none" w:sz="0" w:space="0" w:color="auto" w:frame="1"/>
        </w:rPr>
        <w:t>  </w:t>
      </w:r>
    </w:p>
    <w:p w:rsidR="00D02967" w:rsidRDefault="00D02967" w:rsidP="00D02967">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rsidR="00D02967" w:rsidRDefault="00D02967" w:rsidP="00D02967">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02967" w:rsidRDefault="00D02967" w:rsidP="00D02967">
      <w:pPr>
        <w:spacing w:line="240" w:lineRule="auto"/>
        <w:rPr>
          <w:ins w:id="0" w:author="Unknown"/>
          <w:rFonts w:ascii="Segoe UI" w:hAnsi="Segoe UI" w:cs="Segoe UI"/>
          <w:color w:val="333333"/>
          <w:shd w:val="clear" w:color="auto" w:fill="FFFFFF"/>
        </w:rPr>
      </w:pPr>
      <w:r>
        <w:rPr>
          <w:noProof/>
          <w:lang w:eastAsia="en-IN"/>
        </w:rPr>
        <w:drawing>
          <wp:inline distT="0" distB="0" distL="0" distR="0">
            <wp:extent cx="6229350" cy="6067425"/>
            <wp:effectExtent l="0" t="0" r="0" b="9525"/>
            <wp:docPr id="4" name="Picture 4" descr="C# switch statemen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 switch statement 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9350" cy="6067425"/>
                    </a:xfrm>
                    <a:prstGeom prst="rect">
                      <a:avLst/>
                    </a:prstGeom>
                    <a:noFill/>
                    <a:ln>
                      <a:noFill/>
                    </a:ln>
                  </pic:spPr>
                </pic:pic>
              </a:graphicData>
            </a:graphic>
          </wp:inline>
        </w:drawing>
      </w:r>
      <w:r>
        <w:rPr>
          <w:rFonts w:ascii="Segoe UI" w:hAnsi="Segoe UI" w:cs="Segoe UI"/>
          <w:color w:val="333333"/>
          <w:shd w:val="clear" w:color="auto" w:fill="FFFFFF"/>
        </w:rPr>
        <w:t> </w:t>
      </w:r>
    </w:p>
    <w:p w:rsidR="00D02967" w:rsidRDefault="00D02967" w:rsidP="00D029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C# Switch Example</w:t>
      </w:r>
    </w:p>
    <w:p w:rsidR="00D02967" w:rsidRDefault="00D02967" w:rsidP="00D02967">
      <w:pPr>
        <w:numPr>
          <w:ilvl w:val="0"/>
          <w:numId w:val="11"/>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using System;  </w:t>
      </w:r>
    </w:p>
    <w:p w:rsidR="00D02967" w:rsidRDefault="00D02967" w:rsidP="00D02967">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SwitchExample</w:t>
      </w:r>
      <w:proofErr w:type="spellEnd"/>
      <w:r>
        <w:rPr>
          <w:rFonts w:ascii="Segoe UI" w:hAnsi="Segoe UI" w:cs="Segoe UI"/>
          <w:color w:val="000000"/>
          <w:bdr w:val="none" w:sz="0" w:space="0" w:color="auto" w:frame="1"/>
        </w:rPr>
        <w:t>  </w:t>
      </w:r>
    </w:p>
    <w:p w:rsidR="00D02967" w:rsidRDefault="00D02967" w:rsidP="00D02967">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D02967" w:rsidRDefault="00D02967" w:rsidP="00D02967">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Console.WriteLine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"Enter a number:"</w:t>
      </w:r>
      <w:r>
        <w:rPr>
          <w:rFonts w:ascii="Segoe UI" w:hAnsi="Segoe UI" w:cs="Segoe UI"/>
          <w:color w:val="000000"/>
          <w:bdr w:val="none" w:sz="0" w:space="0" w:color="auto" w:frame="1"/>
        </w:rPr>
        <w:t>);  </w:t>
      </w:r>
    </w:p>
    <w:p w:rsidR="00D02967" w:rsidRDefault="00D02967" w:rsidP="00D02967">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 Convert.ToInt32(</w:t>
      </w:r>
      <w:proofErr w:type="spellStart"/>
      <w:r>
        <w:rPr>
          <w:rFonts w:ascii="Segoe UI" w:hAnsi="Segoe UI" w:cs="Segoe UI"/>
          <w:color w:val="000000"/>
          <w:bdr w:val="none" w:sz="0" w:space="0" w:color="auto" w:frame="1"/>
        </w:rPr>
        <w:t>Console.ReadLine</w:t>
      </w:r>
      <w:proofErr w:type="spellEnd"/>
      <w:r>
        <w:rPr>
          <w:rFonts w:ascii="Segoe UI" w:hAnsi="Segoe UI" w:cs="Segoe UI"/>
          <w:color w:val="000000"/>
          <w:bdr w:val="none" w:sz="0" w:space="0" w:color="auto" w:frame="1"/>
        </w:rPr>
        <w:t>());  </w:t>
      </w:r>
    </w:p>
    <w:p w:rsidR="00D02967" w:rsidRDefault="00D02967" w:rsidP="00D02967">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02967" w:rsidRDefault="00D02967" w:rsidP="00D02967">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switch</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w:t>
      </w:r>
    </w:p>
    <w:p w:rsidR="00D02967" w:rsidRDefault="00D02967" w:rsidP="00D02967">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Console.WriteLine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"It is 10"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rsidR="00D02967" w:rsidRDefault="00D02967" w:rsidP="00D02967">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Console.WriteLine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"It is 20"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rsidR="00D02967" w:rsidRDefault="00D02967" w:rsidP="00D02967">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Console.WriteLine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"It is 30"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rsidR="00D02967" w:rsidRDefault="00D02967" w:rsidP="00D02967">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Console.WriteLine(</w:t>
      </w:r>
      <w:r>
        <w:rPr>
          <w:rStyle w:val="string"/>
          <w:rFonts w:ascii="Segoe UI" w:hAnsi="Segoe UI" w:cs="Segoe UI"/>
          <w:color w:val="0000FF"/>
          <w:bdr w:val="none" w:sz="0" w:space="0" w:color="auto" w:frame="1"/>
        </w:rPr>
        <w:t>"Not 10, 20 or 30"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rsidR="00D02967" w:rsidRDefault="00D02967" w:rsidP="00D02967">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0E606C">
      <w:pPr>
        <w:pStyle w:val="NormalWeb"/>
        <w:shd w:val="clear" w:color="auto" w:fill="FFFFFF"/>
        <w:tabs>
          <w:tab w:val="center" w:pos="4513"/>
        </w:tabs>
        <w:jc w:val="both"/>
        <w:rPr>
          <w:rFonts w:ascii="Segoe UI" w:hAnsi="Segoe UI" w:cs="Segoe UI"/>
          <w:color w:val="333333"/>
        </w:rPr>
      </w:pPr>
      <w:r>
        <w:rPr>
          <w:rFonts w:ascii="Segoe UI" w:hAnsi="Segoe UI" w:cs="Segoe UI"/>
          <w:color w:val="333333"/>
        </w:rPr>
        <w:t>Output:</w:t>
      </w:r>
      <w:r w:rsidR="000E606C">
        <w:rPr>
          <w:rFonts w:ascii="Segoe UI" w:hAnsi="Segoe UI" w:cs="Segoe UI"/>
          <w:color w:val="333333"/>
        </w:rPr>
        <w:tab/>
      </w:r>
    </w:p>
    <w:p w:rsidR="00D02967" w:rsidRDefault="00D02967" w:rsidP="00D02967">
      <w:pPr>
        <w:shd w:val="clear" w:color="auto" w:fill="FFFFFF"/>
        <w:jc w:val="both"/>
        <w:textAlignment w:val="baseline"/>
        <w:rPr>
          <w:rFonts w:ascii="inherit" w:hAnsi="inherit" w:cs="Times New Roman"/>
          <w:color w:val="FFFFFF"/>
          <w:sz w:val="20"/>
          <w:szCs w:val="20"/>
        </w:rPr>
      </w:pPr>
      <w:r>
        <w:rPr>
          <w:rFonts w:ascii="inherit" w:hAnsi="inherit"/>
          <w:color w:val="FFFFFF"/>
          <w:sz w:val="20"/>
          <w:szCs w:val="20"/>
        </w:rPr>
        <w:t>2.3M</w:t>
      </w:r>
    </w:p>
    <w:p w:rsidR="00D02967" w:rsidRDefault="00D02967" w:rsidP="00D02967">
      <w:pPr>
        <w:shd w:val="clear" w:color="auto" w:fill="FFFFFF"/>
        <w:jc w:val="both"/>
        <w:textAlignment w:val="baseline"/>
        <w:rPr>
          <w:rFonts w:ascii="inherit" w:hAnsi="inherit"/>
          <w:color w:val="FFFFFF"/>
          <w:sz w:val="20"/>
          <w:szCs w:val="20"/>
        </w:rPr>
      </w:pPr>
      <w:r>
        <w:rPr>
          <w:rFonts w:ascii="inherit" w:hAnsi="inherit"/>
          <w:color w:val="FFFFFF"/>
          <w:sz w:val="20"/>
          <w:szCs w:val="20"/>
        </w:rPr>
        <w:t>250</w:t>
      </w:r>
    </w:p>
    <w:p w:rsidR="00D02967" w:rsidRDefault="00D02967" w:rsidP="00D02967">
      <w:pPr>
        <w:shd w:val="clear" w:color="auto" w:fill="FFFFFF"/>
        <w:jc w:val="both"/>
        <w:textAlignment w:val="baseline"/>
        <w:rPr>
          <w:rFonts w:ascii="inherit" w:hAnsi="inherit"/>
          <w:color w:val="FFFFFF"/>
          <w:sz w:val="21"/>
          <w:szCs w:val="21"/>
        </w:rPr>
      </w:pPr>
      <w:r>
        <w:rPr>
          <w:rFonts w:ascii="inherit" w:hAnsi="inherit"/>
          <w:color w:val="FFFFFF"/>
          <w:sz w:val="21"/>
          <w:szCs w:val="21"/>
        </w:rPr>
        <w:t>History of Java</w:t>
      </w:r>
    </w:p>
    <w:p w:rsidR="00D02967" w:rsidRDefault="00D02967" w:rsidP="00D02967">
      <w:pPr>
        <w:pStyle w:val="HTMLPreformatted"/>
        <w:shd w:val="clear" w:color="auto" w:fill="EEEEEE"/>
        <w:jc w:val="both"/>
        <w:rPr>
          <w:color w:val="535559"/>
        </w:rPr>
      </w:pPr>
      <w:r>
        <w:rPr>
          <w:color w:val="535559"/>
        </w:rPr>
        <w:t>Enter a number:</w:t>
      </w:r>
    </w:p>
    <w:p w:rsidR="00D02967" w:rsidRDefault="00D02967" w:rsidP="00D02967">
      <w:pPr>
        <w:pStyle w:val="HTMLPreformatted"/>
        <w:shd w:val="clear" w:color="auto" w:fill="EEEEEE"/>
        <w:jc w:val="both"/>
        <w:rPr>
          <w:color w:val="535559"/>
        </w:rPr>
      </w:pPr>
      <w:r>
        <w:rPr>
          <w:color w:val="535559"/>
        </w:rPr>
        <w:t>10</w:t>
      </w:r>
    </w:p>
    <w:p w:rsidR="00D02967" w:rsidRDefault="00D02967" w:rsidP="00D02967">
      <w:pPr>
        <w:pStyle w:val="HTMLPreformatted"/>
        <w:shd w:val="clear" w:color="auto" w:fill="EEEEEE"/>
        <w:jc w:val="both"/>
        <w:rPr>
          <w:color w:val="535559"/>
        </w:rPr>
      </w:pPr>
      <w:r>
        <w:rPr>
          <w:color w:val="535559"/>
        </w:rPr>
        <w:t>It is 10</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t>Output:</w:t>
      </w:r>
    </w:p>
    <w:p w:rsidR="00D02967" w:rsidRDefault="00D02967" w:rsidP="00D02967">
      <w:pPr>
        <w:pStyle w:val="HTMLPreformatted"/>
        <w:shd w:val="clear" w:color="auto" w:fill="EEEEEE"/>
        <w:jc w:val="both"/>
        <w:rPr>
          <w:color w:val="535559"/>
        </w:rPr>
      </w:pPr>
      <w:r>
        <w:rPr>
          <w:color w:val="535559"/>
        </w:rPr>
        <w:t>Enter a number:</w:t>
      </w:r>
    </w:p>
    <w:p w:rsidR="00D02967" w:rsidRDefault="00D02967" w:rsidP="00D02967">
      <w:pPr>
        <w:pStyle w:val="HTMLPreformatted"/>
        <w:shd w:val="clear" w:color="auto" w:fill="EEEEEE"/>
        <w:jc w:val="both"/>
        <w:rPr>
          <w:color w:val="535559"/>
        </w:rPr>
      </w:pPr>
      <w:r>
        <w:rPr>
          <w:color w:val="535559"/>
        </w:rPr>
        <w:t>55</w:t>
      </w:r>
    </w:p>
    <w:p w:rsidR="00D02967" w:rsidRDefault="00D02967" w:rsidP="00D02967">
      <w:pPr>
        <w:pStyle w:val="HTMLPreformatted"/>
        <w:shd w:val="clear" w:color="auto" w:fill="EEEEEE"/>
        <w:jc w:val="both"/>
        <w:rPr>
          <w:color w:val="535559"/>
        </w:rPr>
      </w:pPr>
      <w:r>
        <w:rPr>
          <w:color w:val="535559"/>
        </w:rPr>
        <w:t>Not 10, 20 or 30</w:t>
      </w:r>
    </w:p>
    <w:p w:rsidR="00D02967" w:rsidRDefault="00D02967" w:rsidP="00D02967">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In C#, break statement is must in switch cases.</w:t>
      </w:r>
    </w:p>
    <w:p w:rsidR="00D02967" w:rsidRDefault="00D02967"/>
    <w:p w:rsidR="00D02967" w:rsidRDefault="00D02967" w:rsidP="00D02967">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C# </w:t>
      </w:r>
      <w:proofErr w:type="gramStart"/>
      <w:r>
        <w:rPr>
          <w:rFonts w:ascii="Helvetica" w:hAnsi="Helvetica" w:cs="Helvetica"/>
          <w:b w:val="0"/>
          <w:bCs w:val="0"/>
          <w:color w:val="610B38"/>
          <w:sz w:val="44"/>
          <w:szCs w:val="44"/>
        </w:rPr>
        <w:t>For</w:t>
      </w:r>
      <w:proofErr w:type="gramEnd"/>
      <w:r>
        <w:rPr>
          <w:rFonts w:ascii="Helvetica" w:hAnsi="Helvetica" w:cs="Helvetica"/>
          <w:b w:val="0"/>
          <w:bCs w:val="0"/>
          <w:color w:val="610B38"/>
          <w:sz w:val="44"/>
          <w:szCs w:val="44"/>
        </w:rPr>
        <w:t xml:space="preserve"> Loop</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t>The C# </w:t>
      </w:r>
      <w:r>
        <w:rPr>
          <w:rStyle w:val="Emphasis"/>
          <w:rFonts w:ascii="Segoe UI" w:hAnsi="Segoe UI" w:cs="Segoe UI"/>
          <w:color w:val="333333"/>
        </w:rPr>
        <w:t>for loop</w:t>
      </w:r>
      <w:r>
        <w:rPr>
          <w:rFonts w:ascii="Segoe UI" w:hAnsi="Segoe UI" w:cs="Segoe UI"/>
          <w:color w:val="333333"/>
        </w:rPr>
        <w:t> is used to iterate a part of the program several times. If the number of iteration is fixed, it is recommended to use for loop than while or do-while loops.</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lastRenderedPageBreak/>
        <w:t>The C# for loop is same as C/C++. We can initialize variable, check condition and increment/decrement value.</w:t>
      </w:r>
    </w:p>
    <w:p w:rsidR="00D02967" w:rsidRDefault="00D02967" w:rsidP="00D0296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D02967" w:rsidRDefault="00D02967" w:rsidP="00D02967">
      <w:pPr>
        <w:shd w:val="clear" w:color="auto" w:fill="FFFFFF"/>
        <w:jc w:val="both"/>
        <w:textAlignment w:val="baseline"/>
        <w:rPr>
          <w:rFonts w:ascii="inherit" w:hAnsi="inherit" w:cs="Times New Roman"/>
          <w:color w:val="FFFFFF"/>
          <w:sz w:val="20"/>
          <w:szCs w:val="20"/>
        </w:rPr>
      </w:pPr>
      <w:r>
        <w:rPr>
          <w:rFonts w:ascii="inherit" w:hAnsi="inherit"/>
          <w:color w:val="FFFFFF"/>
          <w:sz w:val="20"/>
          <w:szCs w:val="20"/>
        </w:rPr>
        <w:t>2.1M</w:t>
      </w:r>
    </w:p>
    <w:p w:rsidR="00D02967" w:rsidRDefault="00D02967" w:rsidP="00D02967">
      <w:pPr>
        <w:shd w:val="clear" w:color="auto" w:fill="FFFFFF"/>
        <w:jc w:val="both"/>
        <w:textAlignment w:val="baseline"/>
        <w:rPr>
          <w:rFonts w:ascii="inherit" w:hAnsi="inherit"/>
          <w:color w:val="FFFFFF"/>
          <w:sz w:val="20"/>
          <w:szCs w:val="20"/>
        </w:rPr>
      </w:pPr>
      <w:r>
        <w:rPr>
          <w:rFonts w:ascii="inherit" w:hAnsi="inherit"/>
          <w:color w:val="FFFFFF"/>
          <w:sz w:val="20"/>
          <w:szCs w:val="20"/>
        </w:rPr>
        <w:t>253</w:t>
      </w:r>
    </w:p>
    <w:p w:rsidR="00D02967" w:rsidRDefault="00D02967" w:rsidP="00D02967">
      <w:pPr>
        <w:shd w:val="clear" w:color="auto" w:fill="FFFFFF"/>
        <w:jc w:val="both"/>
        <w:textAlignment w:val="baseline"/>
        <w:rPr>
          <w:rFonts w:ascii="inherit" w:hAnsi="inherit"/>
          <w:color w:val="FFFFFF"/>
          <w:sz w:val="21"/>
          <w:szCs w:val="21"/>
        </w:rPr>
      </w:pPr>
      <w:r>
        <w:rPr>
          <w:rFonts w:ascii="inherit" w:hAnsi="inherit"/>
          <w:color w:val="FFFFFF"/>
          <w:sz w:val="21"/>
          <w:szCs w:val="21"/>
        </w:rPr>
        <w:t xml:space="preserve">Exception Handling in Java - </w:t>
      </w:r>
      <w:proofErr w:type="spellStart"/>
      <w:r>
        <w:rPr>
          <w:rFonts w:ascii="inherit" w:hAnsi="inherit"/>
          <w:color w:val="FFFFFF"/>
          <w:sz w:val="21"/>
          <w:szCs w:val="21"/>
        </w:rPr>
        <w:t>Javatpoint</w:t>
      </w:r>
      <w:proofErr w:type="spellEnd"/>
    </w:p>
    <w:p w:rsidR="00D02967" w:rsidRDefault="00D02967" w:rsidP="00D02967">
      <w:pPr>
        <w:shd w:val="clear" w:color="auto" w:fill="FFFFFF"/>
        <w:spacing w:line="300" w:lineRule="atLeast"/>
        <w:jc w:val="center"/>
        <w:textAlignment w:val="baseline"/>
        <w:rPr>
          <w:rFonts w:ascii="Roboto" w:hAnsi="Roboto"/>
          <w:b/>
          <w:bCs/>
          <w:color w:val="FFFFFF"/>
          <w:sz w:val="21"/>
          <w:szCs w:val="21"/>
        </w:rPr>
      </w:pPr>
      <w:r>
        <w:rPr>
          <w:rFonts w:ascii="Roboto" w:hAnsi="Roboto"/>
          <w:b/>
          <w:bCs/>
          <w:color w:val="FFFFFF"/>
          <w:sz w:val="21"/>
          <w:szCs w:val="21"/>
        </w:rPr>
        <w:t>Next</w:t>
      </w:r>
    </w:p>
    <w:p w:rsidR="00D02967" w:rsidRDefault="00D02967" w:rsidP="00D02967">
      <w:pPr>
        <w:shd w:val="clear" w:color="auto" w:fill="FFFFFF"/>
        <w:spacing w:line="300" w:lineRule="atLeast"/>
        <w:jc w:val="center"/>
        <w:textAlignment w:val="baseline"/>
        <w:rPr>
          <w:rFonts w:ascii="Roboto" w:hAnsi="Roboto"/>
          <w:b/>
          <w:bCs/>
          <w:color w:val="000000"/>
          <w:sz w:val="21"/>
          <w:szCs w:val="21"/>
        </w:rPr>
      </w:pPr>
      <w:r>
        <w:rPr>
          <w:rFonts w:ascii="Roboto" w:hAnsi="Roboto"/>
          <w:b/>
          <w:bCs/>
          <w:color w:val="000000"/>
          <w:sz w:val="21"/>
          <w:szCs w:val="21"/>
        </w:rPr>
        <w:t>Stay</w:t>
      </w:r>
    </w:p>
    <w:p w:rsidR="00D02967" w:rsidRDefault="00D02967" w:rsidP="00D02967">
      <w:pPr>
        <w:numPr>
          <w:ilvl w:val="0"/>
          <w:numId w:val="12"/>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(initialization; condition; </w:t>
      </w:r>
      <w:proofErr w:type="spellStart"/>
      <w:r>
        <w:rPr>
          <w:rFonts w:ascii="Segoe UI" w:hAnsi="Segoe UI" w:cs="Segoe UI"/>
          <w:color w:val="000000"/>
          <w:bdr w:val="none" w:sz="0" w:space="0" w:color="auto" w:frame="1"/>
        </w:rPr>
        <w:t>incr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decr</w:t>
      </w:r>
      <w:proofErr w:type="spellEnd"/>
      <w:r>
        <w:rPr>
          <w:rFonts w:ascii="Segoe UI" w:hAnsi="Segoe UI" w:cs="Segoe UI"/>
          <w:color w:val="000000"/>
          <w:bdr w:val="none" w:sz="0" w:space="0" w:color="auto" w:frame="1"/>
        </w:rPr>
        <w:t>){  </w:t>
      </w:r>
    </w:p>
    <w:p w:rsidR="00D02967" w:rsidRDefault="00D02967" w:rsidP="00D02967">
      <w:pPr>
        <w:numPr>
          <w:ilvl w:val="0"/>
          <w:numId w:val="1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//code to be executed</w:t>
      </w:r>
      <w:r>
        <w:rPr>
          <w:rFonts w:ascii="Segoe UI" w:hAnsi="Segoe UI" w:cs="Segoe UI"/>
          <w:color w:val="000000"/>
          <w:bdr w:val="none" w:sz="0" w:space="0" w:color="auto" w:frame="1"/>
        </w:rPr>
        <w:t>  </w:t>
      </w:r>
    </w:p>
    <w:p w:rsidR="00D02967" w:rsidRDefault="00D02967" w:rsidP="00D02967">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02967" w:rsidRDefault="00D02967" w:rsidP="00D0296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Flowchart:</w:t>
      </w:r>
    </w:p>
    <w:p w:rsidR="00D02967" w:rsidRDefault="00D02967" w:rsidP="00D02967">
      <w:pPr>
        <w:rPr>
          <w:rFonts w:ascii="Times New Roman" w:hAnsi="Times New Roman" w:cs="Times New Roman"/>
        </w:rPr>
      </w:pPr>
      <w:r>
        <w:rPr>
          <w:noProof/>
          <w:lang w:eastAsia="en-IN"/>
        </w:rPr>
        <w:lastRenderedPageBreak/>
        <w:drawing>
          <wp:inline distT="0" distB="0" distL="0" distR="0">
            <wp:extent cx="3886200" cy="5238750"/>
            <wp:effectExtent l="0" t="0" r="0" b="0"/>
            <wp:docPr id="6" name="Picture 6" descr="C# for loop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 for loop flowch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5238750"/>
                    </a:xfrm>
                    <a:prstGeom prst="rect">
                      <a:avLst/>
                    </a:prstGeom>
                    <a:noFill/>
                    <a:ln>
                      <a:noFill/>
                    </a:ln>
                  </pic:spPr>
                </pic:pic>
              </a:graphicData>
            </a:graphic>
          </wp:inline>
        </w:drawing>
      </w:r>
    </w:p>
    <w:p w:rsidR="00D02967" w:rsidRDefault="00D02967" w:rsidP="00D029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C# </w:t>
      </w:r>
      <w:proofErr w:type="gramStart"/>
      <w:r>
        <w:rPr>
          <w:rFonts w:ascii="Helvetica" w:hAnsi="Helvetica" w:cs="Helvetica"/>
          <w:b w:val="0"/>
          <w:bCs w:val="0"/>
          <w:color w:val="610B4B"/>
          <w:sz w:val="32"/>
          <w:szCs w:val="32"/>
        </w:rPr>
        <w:t>For</w:t>
      </w:r>
      <w:proofErr w:type="gramEnd"/>
      <w:r>
        <w:rPr>
          <w:rFonts w:ascii="Helvetica" w:hAnsi="Helvetica" w:cs="Helvetica"/>
          <w:b w:val="0"/>
          <w:bCs w:val="0"/>
          <w:color w:val="610B4B"/>
          <w:sz w:val="32"/>
          <w:szCs w:val="32"/>
        </w:rPr>
        <w:t xml:space="preserve"> Loop Example</w:t>
      </w:r>
    </w:p>
    <w:p w:rsidR="00D02967" w:rsidRDefault="00D02967" w:rsidP="00D02967">
      <w:pPr>
        <w:numPr>
          <w:ilvl w:val="0"/>
          <w:numId w:val="13"/>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using System;  </w:t>
      </w:r>
    </w:p>
    <w:p w:rsidR="00D02967" w:rsidRDefault="00D02967" w:rsidP="00D02967">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ForExample</w:t>
      </w:r>
      <w:proofErr w:type="spellEnd"/>
      <w:r>
        <w:rPr>
          <w:rFonts w:ascii="Segoe UI" w:hAnsi="Segoe UI" w:cs="Segoe UI"/>
          <w:color w:val="000000"/>
          <w:bdr w:val="none" w:sz="0" w:space="0" w:color="auto" w:frame="1"/>
        </w:rPr>
        <w:t>  </w:t>
      </w:r>
    </w:p>
    <w:p w:rsidR="00D02967" w:rsidRDefault="00D02967" w:rsidP="00D02967">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D02967" w:rsidRDefault="00D02967" w:rsidP="00D02967">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;i&lt;=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;i++){    </w:t>
      </w:r>
    </w:p>
    <w:p w:rsidR="00D02967" w:rsidRDefault="00D02967" w:rsidP="00D02967">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Console.WriteLine</w:t>
      </w:r>
      <w:proofErr w:type="spellEnd"/>
      <w:r>
        <w:rPr>
          <w:rFonts w:ascii="Segoe UI" w:hAnsi="Segoe UI" w:cs="Segoe UI"/>
          <w:color w:val="000000"/>
          <w:bdr w:val="none" w:sz="0" w:space="0" w:color="auto" w:frame="1"/>
        </w:rPr>
        <w:t>(i);    </w:t>
      </w:r>
    </w:p>
    <w:p w:rsidR="00D02967" w:rsidRDefault="00D02967" w:rsidP="00D02967">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t>Output:</w:t>
      </w:r>
    </w:p>
    <w:p w:rsidR="00D02967" w:rsidRDefault="00D02967" w:rsidP="00D02967">
      <w:pPr>
        <w:pStyle w:val="HTMLPreformatted"/>
        <w:shd w:val="clear" w:color="auto" w:fill="EEEEEE"/>
        <w:jc w:val="both"/>
        <w:rPr>
          <w:color w:val="535559"/>
        </w:rPr>
      </w:pPr>
      <w:r>
        <w:rPr>
          <w:color w:val="535559"/>
        </w:rPr>
        <w:t>1</w:t>
      </w:r>
    </w:p>
    <w:p w:rsidR="00D02967" w:rsidRDefault="00D02967" w:rsidP="00D02967">
      <w:pPr>
        <w:pStyle w:val="HTMLPreformatted"/>
        <w:shd w:val="clear" w:color="auto" w:fill="EEEEEE"/>
        <w:jc w:val="both"/>
        <w:rPr>
          <w:color w:val="535559"/>
        </w:rPr>
      </w:pPr>
      <w:r>
        <w:rPr>
          <w:color w:val="535559"/>
        </w:rPr>
        <w:t>2</w:t>
      </w:r>
    </w:p>
    <w:p w:rsidR="00D02967" w:rsidRDefault="00D02967" w:rsidP="00D02967">
      <w:pPr>
        <w:pStyle w:val="HTMLPreformatted"/>
        <w:shd w:val="clear" w:color="auto" w:fill="EEEEEE"/>
        <w:jc w:val="both"/>
        <w:rPr>
          <w:color w:val="535559"/>
        </w:rPr>
      </w:pPr>
      <w:r>
        <w:rPr>
          <w:color w:val="535559"/>
        </w:rPr>
        <w:lastRenderedPageBreak/>
        <w:t>3</w:t>
      </w:r>
    </w:p>
    <w:p w:rsidR="00D02967" w:rsidRDefault="00D02967" w:rsidP="00D02967">
      <w:pPr>
        <w:pStyle w:val="HTMLPreformatted"/>
        <w:shd w:val="clear" w:color="auto" w:fill="EEEEEE"/>
        <w:jc w:val="both"/>
        <w:rPr>
          <w:color w:val="535559"/>
        </w:rPr>
      </w:pPr>
      <w:r>
        <w:rPr>
          <w:color w:val="535559"/>
        </w:rPr>
        <w:t>4</w:t>
      </w:r>
    </w:p>
    <w:p w:rsidR="00D02967" w:rsidRDefault="00D02967" w:rsidP="00D02967">
      <w:pPr>
        <w:pStyle w:val="HTMLPreformatted"/>
        <w:shd w:val="clear" w:color="auto" w:fill="EEEEEE"/>
        <w:jc w:val="both"/>
        <w:rPr>
          <w:color w:val="535559"/>
        </w:rPr>
      </w:pPr>
      <w:r>
        <w:rPr>
          <w:color w:val="535559"/>
        </w:rPr>
        <w:t>5</w:t>
      </w:r>
    </w:p>
    <w:p w:rsidR="00D02967" w:rsidRDefault="00D02967" w:rsidP="00D02967">
      <w:pPr>
        <w:pStyle w:val="HTMLPreformatted"/>
        <w:shd w:val="clear" w:color="auto" w:fill="EEEEEE"/>
        <w:jc w:val="both"/>
        <w:rPr>
          <w:color w:val="535559"/>
        </w:rPr>
      </w:pPr>
      <w:r>
        <w:rPr>
          <w:color w:val="535559"/>
        </w:rPr>
        <w:t>6</w:t>
      </w:r>
    </w:p>
    <w:p w:rsidR="00D02967" w:rsidRDefault="00D02967" w:rsidP="00D02967">
      <w:pPr>
        <w:pStyle w:val="HTMLPreformatted"/>
        <w:shd w:val="clear" w:color="auto" w:fill="EEEEEE"/>
        <w:jc w:val="both"/>
        <w:rPr>
          <w:color w:val="535559"/>
        </w:rPr>
      </w:pPr>
      <w:r>
        <w:rPr>
          <w:color w:val="535559"/>
        </w:rPr>
        <w:t>7</w:t>
      </w:r>
    </w:p>
    <w:p w:rsidR="00D02967" w:rsidRDefault="00D02967" w:rsidP="00D02967">
      <w:pPr>
        <w:pStyle w:val="HTMLPreformatted"/>
        <w:shd w:val="clear" w:color="auto" w:fill="EEEEEE"/>
        <w:jc w:val="both"/>
        <w:rPr>
          <w:color w:val="535559"/>
        </w:rPr>
      </w:pPr>
      <w:r>
        <w:rPr>
          <w:color w:val="535559"/>
        </w:rPr>
        <w:t>8</w:t>
      </w:r>
    </w:p>
    <w:p w:rsidR="00D02967" w:rsidRDefault="00D02967" w:rsidP="00D02967">
      <w:pPr>
        <w:pStyle w:val="HTMLPreformatted"/>
        <w:shd w:val="clear" w:color="auto" w:fill="EEEEEE"/>
        <w:jc w:val="both"/>
        <w:rPr>
          <w:color w:val="535559"/>
        </w:rPr>
      </w:pPr>
      <w:r>
        <w:rPr>
          <w:color w:val="535559"/>
        </w:rPr>
        <w:t>9</w:t>
      </w:r>
    </w:p>
    <w:p w:rsidR="00D02967" w:rsidRDefault="00D02967" w:rsidP="00D02967">
      <w:pPr>
        <w:pStyle w:val="HTMLPreformatted"/>
        <w:shd w:val="clear" w:color="auto" w:fill="EEEEEE"/>
        <w:jc w:val="both"/>
        <w:rPr>
          <w:color w:val="535559"/>
        </w:rPr>
      </w:pPr>
      <w:r>
        <w:rPr>
          <w:color w:val="535559"/>
        </w:rPr>
        <w:t>10</w:t>
      </w:r>
    </w:p>
    <w:p w:rsidR="00D02967" w:rsidRDefault="00D02967" w:rsidP="00D0296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 Nested For Loop</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t xml:space="preserve">In C#, we can use for loop inside another for </w:t>
      </w:r>
      <w:proofErr w:type="gramStart"/>
      <w:r>
        <w:rPr>
          <w:rFonts w:ascii="Segoe UI" w:hAnsi="Segoe UI" w:cs="Segoe UI"/>
          <w:color w:val="333333"/>
        </w:rPr>
        <w:t>loop,</w:t>
      </w:r>
      <w:proofErr w:type="gramEnd"/>
      <w:r>
        <w:rPr>
          <w:rFonts w:ascii="Segoe UI" w:hAnsi="Segoe UI" w:cs="Segoe UI"/>
          <w:color w:val="333333"/>
        </w:rPr>
        <w:t xml:space="preserve"> it is known as nested for loop. The inner loop is executed fully when outer loop is executed one time. So if outer loop and inner loop are executed 3 times, inner loop will be executed 3 times for each outer loop i.e. total 9 times.</w:t>
      </w:r>
    </w:p>
    <w:p w:rsidR="00D02967" w:rsidRDefault="00D02967" w:rsidP="000D08D7">
      <w:pPr>
        <w:pStyle w:val="NormalWeb"/>
        <w:shd w:val="clear" w:color="auto" w:fill="FFFFFF"/>
        <w:tabs>
          <w:tab w:val="left" w:pos="5850"/>
        </w:tabs>
        <w:jc w:val="both"/>
        <w:rPr>
          <w:rFonts w:ascii="Segoe UI" w:hAnsi="Segoe UI" w:cs="Segoe UI"/>
          <w:color w:val="333333"/>
        </w:rPr>
      </w:pPr>
      <w:r>
        <w:rPr>
          <w:rFonts w:ascii="Segoe UI" w:hAnsi="Segoe UI" w:cs="Segoe UI"/>
          <w:color w:val="333333"/>
        </w:rPr>
        <w:t>Let's see a simple example of nested for loop in C#.</w:t>
      </w:r>
      <w:r w:rsidR="000D08D7">
        <w:rPr>
          <w:rFonts w:ascii="Segoe UI" w:hAnsi="Segoe UI" w:cs="Segoe UI"/>
          <w:color w:val="333333"/>
        </w:rPr>
        <w:tab/>
      </w:r>
    </w:p>
    <w:p w:rsidR="00D02967" w:rsidRDefault="00D02967" w:rsidP="00D0296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using System;  </w:t>
      </w:r>
    </w:p>
    <w:p w:rsidR="00D02967" w:rsidRDefault="00D02967" w:rsidP="00D02967">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ForExample</w:t>
      </w:r>
      <w:proofErr w:type="spellEnd"/>
      <w:r>
        <w:rPr>
          <w:rFonts w:ascii="Segoe UI" w:hAnsi="Segoe UI" w:cs="Segoe UI"/>
          <w:color w:val="000000"/>
          <w:bdr w:val="none" w:sz="0" w:space="0" w:color="auto" w:frame="1"/>
        </w:rPr>
        <w:t>  </w:t>
      </w:r>
    </w:p>
    <w:p w:rsidR="00D02967" w:rsidRDefault="00D02967" w:rsidP="00D0296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D02967" w:rsidRDefault="00D02967" w:rsidP="00D0296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;i&lt;=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;i++){    </w:t>
      </w:r>
    </w:p>
    <w:p w:rsidR="00D02967" w:rsidRDefault="00D02967" w:rsidP="00D0296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j=</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;j&lt;=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;j++){    </w:t>
      </w:r>
    </w:p>
    <w:p w:rsidR="00D02967" w:rsidRDefault="00D02967" w:rsidP="00D0296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Console.WriteLine</w:t>
      </w:r>
      <w:proofErr w:type="spellEnd"/>
      <w:r>
        <w:rPr>
          <w:rFonts w:ascii="Segoe UI" w:hAnsi="Segoe UI" w:cs="Segoe UI"/>
          <w:color w:val="000000"/>
          <w:bdr w:val="none" w:sz="0" w:space="0" w:color="auto" w:frame="1"/>
        </w:rPr>
        <w:t>(i+</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+j);    </w:t>
      </w:r>
    </w:p>
    <w:p w:rsidR="00D02967" w:rsidRDefault="00D02967" w:rsidP="00D0296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t>Output:</w:t>
      </w:r>
    </w:p>
    <w:p w:rsidR="00D02967" w:rsidRDefault="00D02967" w:rsidP="00D02967">
      <w:pPr>
        <w:shd w:val="clear" w:color="auto" w:fill="FFFFFF"/>
        <w:jc w:val="center"/>
        <w:rPr>
          <w:rFonts w:ascii="Segoe UI" w:hAnsi="Segoe UI" w:cs="Segoe UI"/>
          <w:color w:val="333333"/>
        </w:rPr>
      </w:pPr>
      <w:r>
        <w:rPr>
          <w:rFonts w:ascii="Segoe UI" w:hAnsi="Segoe UI" w:cs="Segoe UI"/>
          <w:noProof/>
          <w:color w:val="008000"/>
          <w:lang w:eastAsia="en-IN"/>
        </w:rPr>
        <mc:AlternateContent>
          <mc:Choice Requires="wps">
            <w:drawing>
              <wp:inline distT="0" distB="0" distL="0" distR="0">
                <wp:extent cx="133350" cy="133350"/>
                <wp:effectExtent l="0" t="0" r="0" b="0"/>
                <wp:docPr id="5" name="Rectangle 5" descr="freestar">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mNcBAMAAFoGAAAOAAAAZHJzL2Uyb0RvYy54bWysVd9v0zAQfkfif7D8wFuWpE1/JCydtmZB&#10;kwZMDJ6R6ziNNccOtrt0IP53zk7bdRsSEpCHyPY5d993993l9GzbCnTPtOFK5jg+iTBikqqKy3WO&#10;v3wugzlGxhJZEaEky/EDM/hs8frVad9lbKQaJSqmETiRJuu7HDfWdlkYGtqwlpgT1TEJxlrplljY&#10;6nVYadKD91aEoyiahr3SVacVZcbAaTEY8cL7r2tG7ce6NswikWPAZv1b+/fKvcPFKcnWmnQNpzsY&#10;5C9QtIRLCHpwVRBL0EbzF65aTrUyqrYnVLWhqmtOmecAbOLoGZvbhnTMc4HkmO6QJvP/3NIP9zca&#10;8SrHE4wkaaFEnyBpRK4FQ3BUMUMhXbVmDMqoPcdGcHm3FJze7RDBhT/XbeBaKLppmbRD8TQTxIJy&#10;TMM7g5HOHBB9VcVQqbUttcfz5ttG2bdfV4LIu2Htqhb2nck8eldrv7ztbrSrgemuFb0zSKplA0TY&#10;uemAEqgTGO6PtFZ9w0gFqYyP3Q0+nEMD3tCqf68qyAnZWOW5b2vduhjABm29jB4OMmJbiygcxuPx&#10;eAJio2DarR1gku0/7rSx75hqkVsAYUDnnZP7a2OHq/srLpZUJRfCK1XIJwfgcziB0PCpszkQXng/&#10;0ii9nF/OkyAZTS+DJCqK4LxcJsG0jGeTYlwsl0X808WNk6zhVcWkC7Nvgjh5UdTfanfXjoN8D21g&#10;lOCVc+cgGb1eLYVG9wSasPSPTzlYHq+FT2H4fAGXZ5TiURJdjNKgnM5nQVImkyCdRfMgitOLdBol&#10;aVKUTyldc8n+nRLqc5xORhNfpSPQz7hF/nnJjWQttzDmBG9zPD9cIplT4KWsfGkt4WJYH6XCwX9M&#10;BZR7X2gvfyfRQf0rVT2AXLUCOYHyYCDDolH6O0Y9DLccm28bohlG4kqC5NM4Sdw09JtkMhvBRh9b&#10;VscWIim4yrHFaFguLezgk02n+bqBSLFPjFTn0CY19xJ2LTSg2vUqDDDPZDds3YQ83vtbj7+ExS8A&#10;AAD//wMAUEsDBBQABgAIAAAAIQDYXmhy1gAAAAMBAAAPAAAAZHJzL2Rvd25yZXYueG1sTI9Ba8JA&#10;EIXvhf6HZQRvdWMOImk2IoJIehBi/QFjdpoEs7Mhu2r67zttD+1lhscb3nwv30yuV3caQ+fZwHKR&#10;gCKuve24MXB+37+sQYWIbLH3TAY+KcCmeH7KMbP+wRXdT7FREsIhQwNtjEOmdahbchgWfiAW78OP&#10;DqPIsdF2xIeEu16nSbLSDjuWDy0OtGupvp5uzkC6Jnssu+gP5bWsVuz47VwdjJnPpu0rqEhT/DuG&#10;b3xBh0KYLv7GNqjegBSJP1O8dCnq8rt1kev/7MUXAAAA//8DAFBLAwQUAAYACAAAACEA7sOUTRMB&#10;AADBAQAAGQAAAGRycy9fcmVscy9lMm9Eb2MueG1sLnJlbHOEkD1PwzAQhnck/kPkgY04ZUAI4kRI&#10;gNSBBZU5OuxLYhqfLdup2n/PlY+qlZA62o/uuffeut26qdhgTNaTEouyEgWS9sbSoMT76uX6ThQp&#10;AxmYPKESO0yibS4v6jecIPNQGm1IBVsoKTHmHO6lTHpEB6n0AYlJ76ODzM84yAB6DQPKm6q6lfHY&#10;IZoTZ7E0SsSlWYhitQu8+bzb973V+OT17JDyPyvkyKY4WVqzFOKA+UebODOYVPYRkY+NpfZOtnN2&#10;nQYXwA6kPiJ3wKVc8cfDnjg0dnbK7Aic1Y/mAJKfo0b1CRvIwVvKe9uBak+Zwx1hpt2vpbNc/Tf/&#10;y/fqDZ/+vM0YCSYhm1qeFN98AQAA//8DAFBLAQItABQABgAIAAAAIQC2gziS/gAAAOEBAAATAAAA&#10;AAAAAAAAAAAAAAAAAABbQ29udGVudF9UeXBlc10ueG1sUEsBAi0AFAAGAAgAAAAhADj9If/WAAAA&#10;lAEAAAsAAAAAAAAAAAAAAAAALwEAAF9yZWxzLy5yZWxzUEsBAi0AFAAGAAgAAAAhAIWqY1wEAwAA&#10;WgYAAA4AAAAAAAAAAAAAAAAALgIAAGRycy9lMm9Eb2MueG1sUEsBAi0AFAAGAAgAAAAhANheaHLW&#10;AAAAAwEAAA8AAAAAAAAAAAAAAAAAXgUAAGRycy9kb3ducmV2LnhtbFBLAQItABQABgAIAAAAIQDu&#10;w5RNEwEAAMEBAAAZAAAAAAAAAAAAAAAAAGEGAABkcnMvX3JlbHMvZTJvRG9jLnhtbC5yZWxzUEsF&#10;BgAAAAAFAAUAOgEAAKsHAAAAAA==&#10;" o:button="t" filled="f" stroked="f">
                <v:fill o:detectmouseclick="t"/>
                <o:lock v:ext="edit" aspectratio="t"/>
                <w10:anchorlock/>
              </v:rect>
            </w:pict>
          </mc:Fallback>
        </mc:AlternateContent>
      </w:r>
    </w:p>
    <w:p w:rsidR="00D02967" w:rsidRDefault="00D02967" w:rsidP="00D02967">
      <w:pPr>
        <w:pStyle w:val="HTMLPreformatted"/>
        <w:shd w:val="clear" w:color="auto" w:fill="EEEEEE"/>
        <w:jc w:val="both"/>
        <w:rPr>
          <w:color w:val="535559"/>
        </w:rPr>
      </w:pPr>
      <w:r>
        <w:rPr>
          <w:color w:val="535559"/>
        </w:rPr>
        <w:t>1 1</w:t>
      </w:r>
    </w:p>
    <w:p w:rsidR="00D02967" w:rsidRDefault="00D02967" w:rsidP="00D02967">
      <w:pPr>
        <w:pStyle w:val="HTMLPreformatted"/>
        <w:shd w:val="clear" w:color="auto" w:fill="EEEEEE"/>
        <w:jc w:val="both"/>
        <w:rPr>
          <w:color w:val="535559"/>
        </w:rPr>
      </w:pPr>
      <w:r>
        <w:rPr>
          <w:color w:val="535559"/>
        </w:rPr>
        <w:t>1 2</w:t>
      </w:r>
    </w:p>
    <w:p w:rsidR="00D02967" w:rsidRDefault="00D02967" w:rsidP="00D02967">
      <w:pPr>
        <w:pStyle w:val="HTMLPreformatted"/>
        <w:shd w:val="clear" w:color="auto" w:fill="EEEEEE"/>
        <w:jc w:val="both"/>
        <w:rPr>
          <w:color w:val="535559"/>
        </w:rPr>
      </w:pPr>
      <w:r>
        <w:rPr>
          <w:color w:val="535559"/>
        </w:rPr>
        <w:t>1 3</w:t>
      </w:r>
    </w:p>
    <w:p w:rsidR="00D02967" w:rsidRDefault="00D02967" w:rsidP="00D02967">
      <w:pPr>
        <w:pStyle w:val="HTMLPreformatted"/>
        <w:shd w:val="clear" w:color="auto" w:fill="EEEEEE"/>
        <w:jc w:val="both"/>
        <w:rPr>
          <w:color w:val="535559"/>
        </w:rPr>
      </w:pPr>
      <w:r>
        <w:rPr>
          <w:color w:val="535559"/>
        </w:rPr>
        <w:t>2 1</w:t>
      </w:r>
    </w:p>
    <w:p w:rsidR="00D02967" w:rsidRDefault="00D02967" w:rsidP="00D02967">
      <w:pPr>
        <w:pStyle w:val="HTMLPreformatted"/>
        <w:shd w:val="clear" w:color="auto" w:fill="EEEEEE"/>
        <w:jc w:val="both"/>
        <w:rPr>
          <w:color w:val="535559"/>
        </w:rPr>
      </w:pPr>
      <w:r>
        <w:rPr>
          <w:color w:val="535559"/>
        </w:rPr>
        <w:t xml:space="preserve">2 2 </w:t>
      </w:r>
    </w:p>
    <w:p w:rsidR="00D02967" w:rsidRDefault="00D02967" w:rsidP="00D02967">
      <w:pPr>
        <w:pStyle w:val="HTMLPreformatted"/>
        <w:shd w:val="clear" w:color="auto" w:fill="EEEEEE"/>
        <w:jc w:val="both"/>
        <w:rPr>
          <w:color w:val="535559"/>
        </w:rPr>
      </w:pPr>
      <w:r>
        <w:rPr>
          <w:color w:val="535559"/>
        </w:rPr>
        <w:t>2 3</w:t>
      </w:r>
    </w:p>
    <w:p w:rsidR="00D02967" w:rsidRDefault="00D02967" w:rsidP="00D02967">
      <w:pPr>
        <w:pStyle w:val="HTMLPreformatted"/>
        <w:shd w:val="clear" w:color="auto" w:fill="EEEEEE"/>
        <w:jc w:val="both"/>
        <w:rPr>
          <w:color w:val="535559"/>
        </w:rPr>
      </w:pPr>
      <w:r>
        <w:rPr>
          <w:color w:val="535559"/>
        </w:rPr>
        <w:t>3 1</w:t>
      </w:r>
    </w:p>
    <w:p w:rsidR="00D02967" w:rsidRDefault="00D02967" w:rsidP="00D02967">
      <w:pPr>
        <w:pStyle w:val="HTMLPreformatted"/>
        <w:shd w:val="clear" w:color="auto" w:fill="EEEEEE"/>
        <w:jc w:val="both"/>
        <w:rPr>
          <w:color w:val="535559"/>
        </w:rPr>
      </w:pPr>
      <w:r>
        <w:rPr>
          <w:color w:val="535559"/>
        </w:rPr>
        <w:t>3 2</w:t>
      </w:r>
    </w:p>
    <w:p w:rsidR="00D02967" w:rsidRDefault="00D02967" w:rsidP="00D02967">
      <w:pPr>
        <w:pStyle w:val="HTMLPreformatted"/>
        <w:shd w:val="clear" w:color="auto" w:fill="EEEEEE"/>
        <w:jc w:val="both"/>
        <w:rPr>
          <w:color w:val="535559"/>
        </w:rPr>
      </w:pPr>
      <w:r>
        <w:rPr>
          <w:color w:val="535559"/>
        </w:rPr>
        <w:t>3 3</w:t>
      </w:r>
    </w:p>
    <w:p w:rsidR="00D02967" w:rsidRDefault="00D02967" w:rsidP="00D0296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C# Infinite </w:t>
      </w:r>
      <w:proofErr w:type="gramStart"/>
      <w:r>
        <w:rPr>
          <w:rFonts w:ascii="Helvetica" w:hAnsi="Helvetica" w:cs="Helvetica"/>
          <w:b w:val="0"/>
          <w:bCs w:val="0"/>
          <w:color w:val="610B38"/>
          <w:sz w:val="38"/>
          <w:szCs w:val="38"/>
        </w:rPr>
        <w:t>For</w:t>
      </w:r>
      <w:proofErr w:type="gramEnd"/>
      <w:r>
        <w:rPr>
          <w:rFonts w:ascii="Helvetica" w:hAnsi="Helvetica" w:cs="Helvetica"/>
          <w:b w:val="0"/>
          <w:bCs w:val="0"/>
          <w:color w:val="610B38"/>
          <w:sz w:val="38"/>
          <w:szCs w:val="38"/>
        </w:rPr>
        <w:t xml:space="preserve"> Loop</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lastRenderedPageBreak/>
        <w:t>If we use double semicolon in for loop, it will be executed infinite times. Let's see a simple example of infinite for loop in C#.</w:t>
      </w:r>
    </w:p>
    <w:p w:rsidR="00D02967" w:rsidRDefault="00D02967" w:rsidP="00D02967">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using System;  </w:t>
      </w:r>
    </w:p>
    <w:p w:rsidR="00D02967" w:rsidRDefault="00D02967" w:rsidP="00D02967">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ForExample</w:t>
      </w:r>
      <w:proofErr w:type="spellEnd"/>
      <w:r>
        <w:rPr>
          <w:rFonts w:ascii="Segoe UI" w:hAnsi="Segoe UI" w:cs="Segoe UI"/>
          <w:color w:val="000000"/>
          <w:bdr w:val="none" w:sz="0" w:space="0" w:color="auto" w:frame="1"/>
        </w:rPr>
        <w:t>  </w:t>
      </w:r>
    </w:p>
    <w:p w:rsidR="00D02967" w:rsidRDefault="00D02967" w:rsidP="00D02967">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D02967" w:rsidRDefault="00D02967" w:rsidP="00D02967">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proofErr w:type="gramEnd"/>
      <w:r>
        <w:rPr>
          <w:rFonts w:ascii="Segoe UI" w:hAnsi="Segoe UI" w:cs="Segoe UI"/>
          <w:color w:val="000000"/>
          <w:bdr w:val="none" w:sz="0" w:space="0" w:color="auto" w:frame="1"/>
        </w:rPr>
        <w:t> (; ;)  </w:t>
      </w:r>
    </w:p>
    <w:p w:rsidR="00D02967" w:rsidRDefault="00D02967" w:rsidP="00D02967">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Console.WriteLine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"Infinitive For Loop"</w:t>
      </w:r>
      <w:r>
        <w:rPr>
          <w:rFonts w:ascii="Segoe UI" w:hAnsi="Segoe UI" w:cs="Segoe UI"/>
          <w:color w:val="000000"/>
          <w:bdr w:val="none" w:sz="0" w:space="0" w:color="auto" w:frame="1"/>
        </w:rPr>
        <w:t>);  </w:t>
      </w:r>
    </w:p>
    <w:p w:rsidR="00D02967" w:rsidRDefault="00D02967" w:rsidP="00D02967">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t>Output:</w:t>
      </w:r>
    </w:p>
    <w:p w:rsidR="00D02967" w:rsidRDefault="00D02967" w:rsidP="00D02967">
      <w:pPr>
        <w:pStyle w:val="HTMLPreformatted"/>
        <w:shd w:val="clear" w:color="auto" w:fill="EEEEEE"/>
        <w:jc w:val="both"/>
        <w:rPr>
          <w:color w:val="535559"/>
        </w:rPr>
      </w:pPr>
      <w:r>
        <w:rPr>
          <w:color w:val="535559"/>
        </w:rPr>
        <w:t xml:space="preserve">Infinitive </w:t>
      </w:r>
      <w:proofErr w:type="gramStart"/>
      <w:r>
        <w:rPr>
          <w:color w:val="535559"/>
        </w:rPr>
        <w:t>For</w:t>
      </w:r>
      <w:proofErr w:type="gramEnd"/>
      <w:r>
        <w:rPr>
          <w:color w:val="535559"/>
        </w:rPr>
        <w:t xml:space="preserve"> Loop</w:t>
      </w:r>
    </w:p>
    <w:p w:rsidR="00D02967" w:rsidRDefault="00D02967" w:rsidP="00D02967">
      <w:pPr>
        <w:pStyle w:val="HTMLPreformatted"/>
        <w:shd w:val="clear" w:color="auto" w:fill="EEEEEE"/>
        <w:jc w:val="both"/>
        <w:rPr>
          <w:color w:val="535559"/>
        </w:rPr>
      </w:pPr>
      <w:r>
        <w:rPr>
          <w:color w:val="535559"/>
        </w:rPr>
        <w:t xml:space="preserve">Infinitive </w:t>
      </w:r>
      <w:proofErr w:type="gramStart"/>
      <w:r>
        <w:rPr>
          <w:color w:val="535559"/>
        </w:rPr>
        <w:t>For</w:t>
      </w:r>
      <w:proofErr w:type="gramEnd"/>
      <w:r>
        <w:rPr>
          <w:color w:val="535559"/>
        </w:rPr>
        <w:t xml:space="preserve"> Loop</w:t>
      </w:r>
    </w:p>
    <w:p w:rsidR="00D02967" w:rsidRDefault="00D02967" w:rsidP="00D02967">
      <w:pPr>
        <w:pStyle w:val="HTMLPreformatted"/>
        <w:shd w:val="clear" w:color="auto" w:fill="EEEEEE"/>
        <w:jc w:val="both"/>
        <w:rPr>
          <w:color w:val="535559"/>
        </w:rPr>
      </w:pPr>
      <w:r>
        <w:rPr>
          <w:color w:val="535559"/>
        </w:rPr>
        <w:t xml:space="preserve">Infinitive </w:t>
      </w:r>
      <w:proofErr w:type="gramStart"/>
      <w:r>
        <w:rPr>
          <w:color w:val="535559"/>
        </w:rPr>
        <w:t>For</w:t>
      </w:r>
      <w:proofErr w:type="gramEnd"/>
      <w:r>
        <w:rPr>
          <w:color w:val="535559"/>
        </w:rPr>
        <w:t xml:space="preserve"> Loop</w:t>
      </w:r>
    </w:p>
    <w:p w:rsidR="00D02967" w:rsidRDefault="00D02967" w:rsidP="00D02967">
      <w:pPr>
        <w:pStyle w:val="HTMLPreformatted"/>
        <w:shd w:val="clear" w:color="auto" w:fill="EEEEEE"/>
        <w:jc w:val="both"/>
        <w:rPr>
          <w:color w:val="535559"/>
        </w:rPr>
      </w:pPr>
      <w:r>
        <w:rPr>
          <w:color w:val="535559"/>
        </w:rPr>
        <w:t xml:space="preserve">Infinitive </w:t>
      </w:r>
      <w:proofErr w:type="gramStart"/>
      <w:r>
        <w:rPr>
          <w:color w:val="535559"/>
        </w:rPr>
        <w:t>For</w:t>
      </w:r>
      <w:proofErr w:type="gramEnd"/>
      <w:r>
        <w:rPr>
          <w:color w:val="535559"/>
        </w:rPr>
        <w:t xml:space="preserve"> Loop</w:t>
      </w:r>
    </w:p>
    <w:p w:rsidR="00D02967" w:rsidRDefault="00D02967" w:rsidP="00D02967">
      <w:pPr>
        <w:pStyle w:val="HTMLPreformatted"/>
        <w:shd w:val="clear" w:color="auto" w:fill="EEEEEE"/>
        <w:jc w:val="both"/>
        <w:rPr>
          <w:color w:val="535559"/>
        </w:rPr>
      </w:pPr>
      <w:r>
        <w:rPr>
          <w:color w:val="535559"/>
        </w:rPr>
        <w:t xml:space="preserve">Infinitive </w:t>
      </w:r>
      <w:proofErr w:type="gramStart"/>
      <w:r>
        <w:rPr>
          <w:color w:val="535559"/>
        </w:rPr>
        <w:t>For</w:t>
      </w:r>
      <w:proofErr w:type="gramEnd"/>
      <w:r>
        <w:rPr>
          <w:color w:val="535559"/>
        </w:rPr>
        <w:t xml:space="preserve"> Loop</w:t>
      </w:r>
    </w:p>
    <w:p w:rsidR="00D02967" w:rsidRDefault="00D02967" w:rsidP="00D02967">
      <w:pPr>
        <w:pStyle w:val="HTMLPreformatted"/>
        <w:shd w:val="clear" w:color="auto" w:fill="EEEEEE"/>
        <w:jc w:val="both"/>
        <w:rPr>
          <w:color w:val="535559"/>
        </w:rPr>
      </w:pPr>
      <w:proofErr w:type="spellStart"/>
      <w:proofErr w:type="gramStart"/>
      <w:r>
        <w:rPr>
          <w:color w:val="535559"/>
        </w:rPr>
        <w:t>ctrl+</w:t>
      </w:r>
      <w:proofErr w:type="gramEnd"/>
      <w:r>
        <w:rPr>
          <w:color w:val="535559"/>
        </w:rPr>
        <w:t>c</w:t>
      </w:r>
      <w:proofErr w:type="spellEnd"/>
    </w:p>
    <w:p w:rsidR="00D02967" w:rsidRDefault="00D02967"/>
    <w:p w:rsidR="00D02967" w:rsidRDefault="00D02967" w:rsidP="00D02967">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 While Loop</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t>In C#, </w:t>
      </w:r>
      <w:r>
        <w:rPr>
          <w:rStyle w:val="Emphasis"/>
          <w:rFonts w:ascii="Segoe UI" w:eastAsiaTheme="majorEastAsia" w:hAnsi="Segoe UI" w:cs="Segoe UI"/>
          <w:color w:val="333333"/>
        </w:rPr>
        <w:t>while loop</w:t>
      </w:r>
      <w:r>
        <w:rPr>
          <w:rFonts w:ascii="Segoe UI" w:hAnsi="Segoe UI" w:cs="Segoe UI"/>
          <w:color w:val="333333"/>
        </w:rPr>
        <w:t> is used to iterate a part of the program several times. If the number of iteration is not fixed, it is recommended to use while loop than for loop.</w:t>
      </w:r>
    </w:p>
    <w:p w:rsidR="00D02967" w:rsidRDefault="00D02967" w:rsidP="00D02967">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D02967" w:rsidRDefault="00D02967" w:rsidP="00D02967">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(condition){  </w:t>
      </w:r>
    </w:p>
    <w:p w:rsidR="00D02967" w:rsidRDefault="00D02967" w:rsidP="00D02967">
      <w:pPr>
        <w:numPr>
          <w:ilvl w:val="0"/>
          <w:numId w:val="1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//code to be executed</w:t>
      </w:r>
      <w:r>
        <w:rPr>
          <w:rFonts w:ascii="Segoe UI" w:hAnsi="Segoe UI" w:cs="Segoe UI"/>
          <w:color w:val="000000"/>
          <w:bdr w:val="none" w:sz="0" w:space="0" w:color="auto" w:frame="1"/>
        </w:rPr>
        <w:t>  </w:t>
      </w:r>
    </w:p>
    <w:p w:rsidR="00D02967" w:rsidRDefault="00D02967" w:rsidP="00D02967">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02967" w:rsidRDefault="00D02967" w:rsidP="00D02967">
      <w:pPr>
        <w:pStyle w:val="NormalWeb"/>
        <w:shd w:val="clear" w:color="auto" w:fill="FFFFFF"/>
        <w:jc w:val="both"/>
        <w:rPr>
          <w:rFonts w:ascii="Segoe UI" w:hAnsi="Segoe UI" w:cs="Segoe UI"/>
          <w:color w:val="333333"/>
        </w:rPr>
      </w:pPr>
      <w:r>
        <w:rPr>
          <w:rStyle w:val="Strong"/>
          <w:rFonts w:ascii="Segoe UI" w:hAnsi="Segoe UI" w:cs="Segoe UI"/>
          <w:color w:val="333333"/>
        </w:rPr>
        <w:t>Flowchart:</w:t>
      </w:r>
      <w:bookmarkStart w:id="1" w:name="_GoBack"/>
      <w:bookmarkEnd w:id="1"/>
    </w:p>
    <w:p w:rsidR="00D02967" w:rsidRDefault="00D02967" w:rsidP="00D02967">
      <w:pPr>
        <w:shd w:val="clear" w:color="auto" w:fill="FFFFFF"/>
        <w:jc w:val="both"/>
        <w:textAlignment w:val="baseline"/>
        <w:rPr>
          <w:rFonts w:ascii="inherit" w:hAnsi="inherit" w:cs="Times New Roman"/>
          <w:color w:val="FFFFFF"/>
          <w:sz w:val="20"/>
          <w:szCs w:val="20"/>
        </w:rPr>
      </w:pPr>
      <w:r>
        <w:rPr>
          <w:rFonts w:ascii="inherit" w:hAnsi="inherit"/>
          <w:color w:val="FFFFFF"/>
          <w:sz w:val="20"/>
          <w:szCs w:val="20"/>
        </w:rPr>
        <w:t>2.1M</w:t>
      </w:r>
    </w:p>
    <w:p w:rsidR="00D02967" w:rsidRDefault="00D02967" w:rsidP="00D02967">
      <w:pPr>
        <w:shd w:val="clear" w:color="auto" w:fill="FFFFFF"/>
        <w:jc w:val="both"/>
        <w:textAlignment w:val="baseline"/>
        <w:rPr>
          <w:rFonts w:ascii="inherit" w:hAnsi="inherit"/>
          <w:color w:val="FFFFFF"/>
          <w:sz w:val="20"/>
          <w:szCs w:val="20"/>
        </w:rPr>
      </w:pPr>
      <w:r>
        <w:rPr>
          <w:rFonts w:ascii="inherit" w:hAnsi="inherit"/>
          <w:color w:val="FFFFFF"/>
          <w:sz w:val="20"/>
          <w:szCs w:val="20"/>
        </w:rPr>
        <w:t>253</w:t>
      </w:r>
    </w:p>
    <w:p w:rsidR="00D02967" w:rsidRDefault="00D02967" w:rsidP="00D02967">
      <w:pPr>
        <w:shd w:val="clear" w:color="auto" w:fill="FFFFFF"/>
        <w:jc w:val="both"/>
        <w:textAlignment w:val="baseline"/>
        <w:rPr>
          <w:rFonts w:ascii="inherit" w:hAnsi="inherit"/>
          <w:color w:val="FFFFFF"/>
          <w:sz w:val="21"/>
          <w:szCs w:val="21"/>
        </w:rPr>
      </w:pPr>
      <w:r>
        <w:rPr>
          <w:rFonts w:ascii="inherit" w:hAnsi="inherit"/>
          <w:color w:val="FFFFFF"/>
          <w:sz w:val="21"/>
          <w:szCs w:val="21"/>
        </w:rPr>
        <w:t xml:space="preserve">Exception Handling in Java - </w:t>
      </w:r>
      <w:proofErr w:type="spellStart"/>
      <w:r>
        <w:rPr>
          <w:rFonts w:ascii="inherit" w:hAnsi="inherit"/>
          <w:color w:val="FFFFFF"/>
          <w:sz w:val="21"/>
          <w:szCs w:val="21"/>
        </w:rPr>
        <w:t>Javatpoint</w:t>
      </w:r>
      <w:proofErr w:type="spellEnd"/>
    </w:p>
    <w:p w:rsidR="00D02967" w:rsidRDefault="00D02967" w:rsidP="00D02967">
      <w:pPr>
        <w:shd w:val="clear" w:color="auto" w:fill="FFFFFF"/>
        <w:spacing w:line="300" w:lineRule="atLeast"/>
        <w:jc w:val="center"/>
        <w:textAlignment w:val="baseline"/>
        <w:rPr>
          <w:rFonts w:ascii="Roboto" w:hAnsi="Roboto"/>
          <w:b/>
          <w:bCs/>
          <w:color w:val="FFFFFF"/>
          <w:sz w:val="21"/>
          <w:szCs w:val="21"/>
        </w:rPr>
      </w:pPr>
      <w:r>
        <w:rPr>
          <w:rFonts w:ascii="Roboto" w:hAnsi="Roboto"/>
          <w:b/>
          <w:bCs/>
          <w:color w:val="FFFFFF"/>
          <w:sz w:val="21"/>
          <w:szCs w:val="21"/>
        </w:rPr>
        <w:t>Next</w:t>
      </w:r>
    </w:p>
    <w:p w:rsidR="00D02967" w:rsidRDefault="00D02967" w:rsidP="00D02967">
      <w:pPr>
        <w:shd w:val="clear" w:color="auto" w:fill="FFFFFF"/>
        <w:spacing w:line="300" w:lineRule="atLeast"/>
        <w:jc w:val="center"/>
        <w:textAlignment w:val="baseline"/>
        <w:rPr>
          <w:rFonts w:ascii="Roboto" w:hAnsi="Roboto"/>
          <w:b/>
          <w:bCs/>
          <w:color w:val="000000"/>
          <w:sz w:val="21"/>
          <w:szCs w:val="21"/>
        </w:rPr>
      </w:pPr>
      <w:r>
        <w:rPr>
          <w:rFonts w:ascii="Roboto" w:hAnsi="Roboto"/>
          <w:b/>
          <w:bCs/>
          <w:color w:val="000000"/>
          <w:sz w:val="21"/>
          <w:szCs w:val="21"/>
        </w:rPr>
        <w:lastRenderedPageBreak/>
        <w:t>Stay</w:t>
      </w:r>
    </w:p>
    <w:p w:rsidR="00D02967" w:rsidRDefault="00D02967" w:rsidP="00D02967">
      <w:pPr>
        <w:spacing w:line="240" w:lineRule="auto"/>
        <w:rPr>
          <w:rFonts w:ascii="Times New Roman" w:hAnsi="Times New Roman"/>
          <w:sz w:val="24"/>
          <w:szCs w:val="24"/>
        </w:rPr>
      </w:pPr>
      <w:r>
        <w:rPr>
          <w:noProof/>
          <w:lang w:eastAsia="en-IN"/>
        </w:rPr>
        <w:drawing>
          <wp:inline distT="0" distB="0" distL="0" distR="0">
            <wp:extent cx="3457575" cy="3495675"/>
            <wp:effectExtent l="0" t="0" r="9525" b="9525"/>
            <wp:docPr id="8" name="Picture 8" descr="flowchart of C#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lowchart of C# while loo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7575" cy="3495675"/>
                    </a:xfrm>
                    <a:prstGeom prst="rect">
                      <a:avLst/>
                    </a:prstGeom>
                    <a:noFill/>
                    <a:ln>
                      <a:noFill/>
                    </a:ln>
                  </pic:spPr>
                </pic:pic>
              </a:graphicData>
            </a:graphic>
          </wp:inline>
        </w:drawing>
      </w:r>
    </w:p>
    <w:p w:rsidR="00D02967" w:rsidRDefault="00D02967" w:rsidP="00D029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 While Loop Example</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t>Let's see a simple example of while loop to print table of 1.</w:t>
      </w:r>
    </w:p>
    <w:p w:rsidR="00D02967" w:rsidRDefault="00D02967" w:rsidP="00D02967">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using System;  </w:t>
      </w:r>
    </w:p>
    <w:p w:rsidR="00D02967" w:rsidRDefault="00D02967" w:rsidP="00D02967">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WhileExample</w:t>
      </w:r>
      <w:proofErr w:type="spellEnd"/>
      <w:r>
        <w:rPr>
          <w:rFonts w:ascii="Segoe UI" w:hAnsi="Segoe UI" w:cs="Segoe UI"/>
          <w:color w:val="000000"/>
          <w:bdr w:val="none" w:sz="0" w:space="0" w:color="auto" w:frame="1"/>
        </w:rPr>
        <w:t>  </w:t>
      </w:r>
    </w:p>
    <w:p w:rsidR="00D02967" w:rsidRDefault="00D02967" w:rsidP="00D02967">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D02967" w:rsidRDefault="00D02967" w:rsidP="00D02967">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D02967" w:rsidRDefault="00D02967" w:rsidP="00D02967">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(i&lt;=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D02967" w:rsidRDefault="00D02967" w:rsidP="00D02967">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Console.WriteLine</w:t>
      </w:r>
      <w:proofErr w:type="spellEnd"/>
      <w:r>
        <w:rPr>
          <w:rFonts w:ascii="Segoe UI" w:hAnsi="Segoe UI" w:cs="Segoe UI"/>
          <w:color w:val="000000"/>
          <w:bdr w:val="none" w:sz="0" w:space="0" w:color="auto" w:frame="1"/>
        </w:rPr>
        <w:t>(i);  </w:t>
      </w:r>
    </w:p>
    <w:p w:rsidR="00D02967" w:rsidRDefault="00D02967" w:rsidP="00D02967">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  </w:t>
      </w:r>
    </w:p>
    <w:p w:rsidR="00D02967" w:rsidRDefault="00D02967" w:rsidP="00D02967">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t>Output:</w:t>
      </w:r>
    </w:p>
    <w:p w:rsidR="00D02967" w:rsidRDefault="00D02967" w:rsidP="00D02967">
      <w:pPr>
        <w:pStyle w:val="HTMLPreformatted"/>
        <w:shd w:val="clear" w:color="auto" w:fill="EEEEEE"/>
        <w:jc w:val="both"/>
        <w:rPr>
          <w:color w:val="535559"/>
        </w:rPr>
      </w:pPr>
      <w:r>
        <w:rPr>
          <w:color w:val="535559"/>
        </w:rPr>
        <w:t>1</w:t>
      </w:r>
    </w:p>
    <w:p w:rsidR="00D02967" w:rsidRDefault="00D02967" w:rsidP="00D02967">
      <w:pPr>
        <w:pStyle w:val="HTMLPreformatted"/>
        <w:shd w:val="clear" w:color="auto" w:fill="EEEEEE"/>
        <w:jc w:val="both"/>
        <w:rPr>
          <w:color w:val="535559"/>
        </w:rPr>
      </w:pPr>
      <w:r>
        <w:rPr>
          <w:color w:val="535559"/>
        </w:rPr>
        <w:t>2</w:t>
      </w:r>
    </w:p>
    <w:p w:rsidR="00D02967" w:rsidRDefault="00D02967" w:rsidP="00D02967">
      <w:pPr>
        <w:pStyle w:val="HTMLPreformatted"/>
        <w:shd w:val="clear" w:color="auto" w:fill="EEEEEE"/>
        <w:jc w:val="both"/>
        <w:rPr>
          <w:color w:val="535559"/>
        </w:rPr>
      </w:pPr>
      <w:r>
        <w:rPr>
          <w:color w:val="535559"/>
        </w:rPr>
        <w:t>3</w:t>
      </w:r>
    </w:p>
    <w:p w:rsidR="00D02967" w:rsidRDefault="00D02967" w:rsidP="00D02967">
      <w:pPr>
        <w:pStyle w:val="HTMLPreformatted"/>
        <w:shd w:val="clear" w:color="auto" w:fill="EEEEEE"/>
        <w:jc w:val="both"/>
        <w:rPr>
          <w:color w:val="535559"/>
        </w:rPr>
      </w:pPr>
      <w:r>
        <w:rPr>
          <w:color w:val="535559"/>
        </w:rPr>
        <w:lastRenderedPageBreak/>
        <w:t>4</w:t>
      </w:r>
    </w:p>
    <w:p w:rsidR="00D02967" w:rsidRDefault="00D02967" w:rsidP="00D02967">
      <w:pPr>
        <w:pStyle w:val="HTMLPreformatted"/>
        <w:shd w:val="clear" w:color="auto" w:fill="EEEEEE"/>
        <w:jc w:val="both"/>
        <w:rPr>
          <w:color w:val="535559"/>
        </w:rPr>
      </w:pPr>
      <w:r>
        <w:rPr>
          <w:color w:val="535559"/>
        </w:rPr>
        <w:t>5</w:t>
      </w:r>
    </w:p>
    <w:p w:rsidR="00D02967" w:rsidRDefault="00D02967" w:rsidP="00D02967">
      <w:pPr>
        <w:pStyle w:val="HTMLPreformatted"/>
        <w:shd w:val="clear" w:color="auto" w:fill="EEEEEE"/>
        <w:jc w:val="both"/>
        <w:rPr>
          <w:color w:val="535559"/>
        </w:rPr>
      </w:pPr>
      <w:r>
        <w:rPr>
          <w:color w:val="535559"/>
        </w:rPr>
        <w:t>6</w:t>
      </w:r>
    </w:p>
    <w:p w:rsidR="00D02967" w:rsidRDefault="00D02967" w:rsidP="00D02967">
      <w:pPr>
        <w:pStyle w:val="HTMLPreformatted"/>
        <w:shd w:val="clear" w:color="auto" w:fill="EEEEEE"/>
        <w:jc w:val="both"/>
        <w:rPr>
          <w:color w:val="535559"/>
        </w:rPr>
      </w:pPr>
      <w:r>
        <w:rPr>
          <w:color w:val="535559"/>
        </w:rPr>
        <w:t>7</w:t>
      </w:r>
    </w:p>
    <w:p w:rsidR="00D02967" w:rsidRDefault="00D02967" w:rsidP="00D02967">
      <w:pPr>
        <w:pStyle w:val="HTMLPreformatted"/>
        <w:shd w:val="clear" w:color="auto" w:fill="EEEEEE"/>
        <w:jc w:val="both"/>
        <w:rPr>
          <w:color w:val="535559"/>
        </w:rPr>
      </w:pPr>
      <w:r>
        <w:rPr>
          <w:color w:val="535559"/>
        </w:rPr>
        <w:t>8</w:t>
      </w:r>
    </w:p>
    <w:p w:rsidR="00D02967" w:rsidRDefault="00D02967" w:rsidP="00D02967">
      <w:pPr>
        <w:pStyle w:val="HTMLPreformatted"/>
        <w:shd w:val="clear" w:color="auto" w:fill="EEEEEE"/>
        <w:jc w:val="both"/>
        <w:rPr>
          <w:color w:val="535559"/>
        </w:rPr>
      </w:pPr>
      <w:r>
        <w:rPr>
          <w:color w:val="535559"/>
        </w:rPr>
        <w:t>9</w:t>
      </w:r>
    </w:p>
    <w:p w:rsidR="00D02967" w:rsidRDefault="00D02967" w:rsidP="00D02967">
      <w:pPr>
        <w:pStyle w:val="HTMLPreformatted"/>
        <w:shd w:val="clear" w:color="auto" w:fill="EEEEEE"/>
        <w:jc w:val="both"/>
        <w:rPr>
          <w:color w:val="535559"/>
        </w:rPr>
      </w:pPr>
      <w:r>
        <w:rPr>
          <w:color w:val="535559"/>
        </w:rPr>
        <w:t>10</w:t>
      </w:r>
    </w:p>
    <w:p w:rsidR="00D02967" w:rsidRDefault="00D02967" w:rsidP="00D029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 Nested While Loop Example:</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t>In C#, we can use while loop inside another while loop, it is known as nested while loop. The nested while loop is executed fully when outer loop is executed once.</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t>Let's see a simple example of nested while loop in C# programming language.</w:t>
      </w:r>
    </w:p>
    <w:p w:rsidR="00D02967" w:rsidRDefault="00D02967" w:rsidP="00D02967">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using System;  </w:t>
      </w:r>
    </w:p>
    <w:p w:rsidR="00D02967" w:rsidRDefault="00D02967" w:rsidP="00D02967">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WhileExample</w:t>
      </w:r>
      <w:proofErr w:type="spellEnd"/>
      <w:r>
        <w:rPr>
          <w:rFonts w:ascii="Segoe UI" w:hAnsi="Segoe UI" w:cs="Segoe UI"/>
          <w:color w:val="000000"/>
          <w:bdr w:val="none" w:sz="0" w:space="0" w:color="auto" w:frame="1"/>
        </w:rPr>
        <w:t>  </w:t>
      </w:r>
    </w:p>
    <w:p w:rsidR="00D02967" w:rsidRDefault="00D02967" w:rsidP="00D02967">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D02967" w:rsidRDefault="00D02967" w:rsidP="00D02967">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D02967" w:rsidRDefault="00D02967" w:rsidP="00D02967">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D02967" w:rsidRDefault="00D02967" w:rsidP="00D02967">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j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D02967" w:rsidRDefault="00D02967" w:rsidP="00D02967">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(j &lt;=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D02967" w:rsidRDefault="00D02967" w:rsidP="00D02967">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Console.WriteLine</w:t>
      </w:r>
      <w:proofErr w:type="spellEnd"/>
      <w:r>
        <w:rPr>
          <w:rFonts w:ascii="Segoe UI" w:hAnsi="Segoe UI" w:cs="Segoe UI"/>
          <w:color w:val="000000"/>
          <w:bdr w:val="none" w:sz="0" w:space="0" w:color="auto" w:frame="1"/>
        </w:rPr>
        <w:t>(i+</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+j);  </w:t>
      </w:r>
    </w:p>
    <w:p w:rsidR="00D02967" w:rsidRDefault="00D02967" w:rsidP="00D02967">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j++;  </w:t>
      </w:r>
    </w:p>
    <w:p w:rsidR="00D02967" w:rsidRDefault="00D02967" w:rsidP="00D02967">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  </w:t>
      </w:r>
    </w:p>
    <w:p w:rsidR="00D02967" w:rsidRDefault="00D02967" w:rsidP="00D02967">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t>Output:</w:t>
      </w:r>
    </w:p>
    <w:p w:rsidR="00D02967" w:rsidRDefault="00D02967" w:rsidP="00D02967">
      <w:pPr>
        <w:shd w:val="clear" w:color="auto" w:fill="FFFFFF"/>
        <w:jc w:val="center"/>
        <w:rPr>
          <w:rFonts w:ascii="Segoe UI" w:hAnsi="Segoe UI" w:cs="Segoe UI"/>
          <w:color w:val="333333"/>
        </w:rPr>
      </w:pPr>
      <w:r>
        <w:rPr>
          <w:rFonts w:ascii="Segoe UI" w:hAnsi="Segoe UI" w:cs="Segoe UI"/>
          <w:noProof/>
          <w:color w:val="008000"/>
          <w:lang w:eastAsia="en-IN"/>
        </w:rPr>
        <mc:AlternateContent>
          <mc:Choice Requires="wps">
            <w:drawing>
              <wp:inline distT="0" distB="0" distL="0" distR="0">
                <wp:extent cx="133350" cy="133350"/>
                <wp:effectExtent l="0" t="0" r="0" b="0"/>
                <wp:docPr id="7" name="Rectangle 7" descr="freestar">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hUtBAMAAFoGAAAOAAAAZHJzL2Uyb0RvYy54bWysVd9v0zAQfkfif7D8wFuWpE1/JCydtmZB&#10;kwZMDJ6R6ziNNccOtrt0IP53zk7bdRsSEpCHyPY5d993993l9GzbCnTPtOFK5jg+iTBikqqKy3WO&#10;v3wugzlGxhJZEaEky/EDM/hs8frVad9lbKQaJSqmETiRJuu7HDfWdlkYGtqwlpgT1TEJxlrplljY&#10;6nVYadKD91aEoyiahr3SVacVZcbAaTEY8cL7r2tG7ce6NswikWPAZv1b+/fKvcPFKcnWmnQNpzsY&#10;5C9QtIRLCHpwVRBL0EbzF65aTrUyqrYnVLWhqmtOmecAbOLoGZvbhnTMc4HkmO6QJvP/3NIP9zca&#10;8SrHM4wkaaFEnyBpRK4FQ3BUMUMhXbVmDMqoPcdGcHm3FJze7RDBhT/XbeBaKLppmbRD8TQTxIJy&#10;TMM7g5HOHBB9VcVQqbUttcfz5ttG2bdfV4LIu2Htqhb2nck8eldrv7ztbrSrgemuFb0zSKplA0TY&#10;uemAEqgTGO6PtFZ9w0gFqYyP3Q0+nEMD3tCqf68qyAnZWOW5b2vduhjABm29jB4OMmJbiygcxuPx&#10;eAJio2DarR1gku0/7rSx75hqkVsAYUDnnZP7a2OHq/srLpZUJRfCK1XIJwfgcziB0PCpszkQXng/&#10;0ii9nF/OkyAZTS+DJCqK4LxcJsG0jGeTYlwsl0X808WNk6zhVcWkC7Nvgjh5UdTfanfXjoN8D21g&#10;lOCVc+cgGb1eLYVG9wSasPSPTzlYHq+FT2H4fAGXZ5TiURJdjNKgnM5nQVImkyCdRfMgitOLdBol&#10;aVKUTyldc8n+nRLqc5xORhNfpSPQz7hF/nnJjWQttzDmBG9zPD9cIplT4KWsfGkt4WJYH6XCwX9M&#10;BZR7X2gvfyfRQf0rVT2AXLUCOYHyYCDDolH6O0Y9DLccm28bohlG4kqC5NM4Sdw09JtkMhvBRh9b&#10;VscWIim4yrHFaFguLezgk02n+bqBSLFPjFTn0CY19xJ2LTSg2vUqDDDPZDds3YQ83vtbj7+ExS8A&#10;AAD//wMAUEsDBBQABgAIAAAAIQDYXmhy1gAAAAMBAAAPAAAAZHJzL2Rvd25yZXYueG1sTI9Ba8JA&#10;EIXvhf6HZQRvdWMOImk2IoJIehBi/QFjdpoEs7Mhu2r67zttD+1lhscb3nwv30yuV3caQ+fZwHKR&#10;gCKuve24MXB+37+sQYWIbLH3TAY+KcCmeH7KMbP+wRXdT7FREsIhQwNtjEOmdahbchgWfiAW78OP&#10;DqPIsdF2xIeEu16nSbLSDjuWDy0OtGupvp5uzkC6Jnssu+gP5bWsVuz47VwdjJnPpu0rqEhT/DuG&#10;b3xBh0KYLv7GNqjegBSJP1O8dCnq8rt1kev/7MUXAAAA//8DAFBLAwQUAAYACAAAACEA7sOUTRMB&#10;AADBAQAAGQAAAGRycy9fcmVscy9lMm9Eb2MueG1sLnJlbHOEkD1PwzAQhnck/kPkgY04ZUAI4kRI&#10;gNSBBZU5OuxLYhqfLdup2n/PlY+qlZA62o/uuffeut26qdhgTNaTEouyEgWS9sbSoMT76uX6ThQp&#10;AxmYPKESO0yibS4v6jecIPNQGm1IBVsoKTHmHO6lTHpEB6n0AYlJ76ODzM84yAB6DQPKm6q6lfHY&#10;IZoTZ7E0SsSlWYhitQu8+bzb973V+OT17JDyPyvkyKY4WVqzFOKA+UebODOYVPYRkY+NpfZOtnN2&#10;nQYXwA6kPiJ3wKVc8cfDnjg0dnbK7Aic1Y/mAJKfo0b1CRvIwVvKe9uBak+Zwx1hpt2vpbNc/Tf/&#10;y/fqDZ/+vM0YCSYhm1qeFN98AQAA//8DAFBLAQItABQABgAIAAAAIQC2gziS/gAAAOEBAAATAAAA&#10;AAAAAAAAAAAAAAAAAABbQ29udGVudF9UeXBlc10ueG1sUEsBAi0AFAAGAAgAAAAhADj9If/WAAAA&#10;lAEAAAsAAAAAAAAAAAAAAAAALwEAAF9yZWxzLy5yZWxzUEsBAi0AFAAGAAgAAAAhANvSFS0EAwAA&#10;WgYAAA4AAAAAAAAAAAAAAAAALgIAAGRycy9lMm9Eb2MueG1sUEsBAi0AFAAGAAgAAAAhANheaHLW&#10;AAAAAwEAAA8AAAAAAAAAAAAAAAAAXgUAAGRycy9kb3ducmV2LnhtbFBLAQItABQABgAIAAAAIQDu&#10;w5RNEwEAAMEBAAAZAAAAAAAAAAAAAAAAAGEGAABkcnMvX3JlbHMvZTJvRG9jLnhtbC5yZWxzUEsF&#10;BgAAAAAFAAUAOgEAAKsHAAAAAA==&#10;" o:button="t" filled="f" stroked="f">
                <v:fill o:detectmouseclick="t"/>
                <o:lock v:ext="edit" aspectratio="t"/>
                <w10:anchorlock/>
              </v:rect>
            </w:pict>
          </mc:Fallback>
        </mc:AlternateContent>
      </w:r>
    </w:p>
    <w:p w:rsidR="00D02967" w:rsidRDefault="00D02967" w:rsidP="00D02967">
      <w:pPr>
        <w:pStyle w:val="HTMLPreformatted"/>
        <w:shd w:val="clear" w:color="auto" w:fill="EEEEEE"/>
        <w:jc w:val="both"/>
        <w:rPr>
          <w:color w:val="535559"/>
        </w:rPr>
      </w:pPr>
      <w:r>
        <w:rPr>
          <w:color w:val="535559"/>
        </w:rPr>
        <w:t>1 1</w:t>
      </w:r>
    </w:p>
    <w:p w:rsidR="00D02967" w:rsidRDefault="00D02967" w:rsidP="00D02967">
      <w:pPr>
        <w:pStyle w:val="HTMLPreformatted"/>
        <w:shd w:val="clear" w:color="auto" w:fill="EEEEEE"/>
        <w:jc w:val="both"/>
        <w:rPr>
          <w:color w:val="535559"/>
        </w:rPr>
      </w:pPr>
      <w:r>
        <w:rPr>
          <w:color w:val="535559"/>
        </w:rPr>
        <w:t>1 2</w:t>
      </w:r>
    </w:p>
    <w:p w:rsidR="00D02967" w:rsidRDefault="00D02967" w:rsidP="00D02967">
      <w:pPr>
        <w:pStyle w:val="HTMLPreformatted"/>
        <w:shd w:val="clear" w:color="auto" w:fill="EEEEEE"/>
        <w:jc w:val="both"/>
        <w:rPr>
          <w:color w:val="535559"/>
        </w:rPr>
      </w:pPr>
      <w:r>
        <w:rPr>
          <w:color w:val="535559"/>
        </w:rPr>
        <w:t>1 3</w:t>
      </w:r>
    </w:p>
    <w:p w:rsidR="00D02967" w:rsidRDefault="00D02967" w:rsidP="00D02967">
      <w:pPr>
        <w:pStyle w:val="HTMLPreformatted"/>
        <w:shd w:val="clear" w:color="auto" w:fill="EEEEEE"/>
        <w:jc w:val="both"/>
        <w:rPr>
          <w:color w:val="535559"/>
        </w:rPr>
      </w:pPr>
      <w:r>
        <w:rPr>
          <w:color w:val="535559"/>
        </w:rPr>
        <w:t>2 1</w:t>
      </w:r>
    </w:p>
    <w:p w:rsidR="00D02967" w:rsidRDefault="00D02967" w:rsidP="00D02967">
      <w:pPr>
        <w:pStyle w:val="HTMLPreformatted"/>
        <w:shd w:val="clear" w:color="auto" w:fill="EEEEEE"/>
        <w:jc w:val="both"/>
        <w:rPr>
          <w:color w:val="535559"/>
        </w:rPr>
      </w:pPr>
      <w:r>
        <w:rPr>
          <w:color w:val="535559"/>
        </w:rPr>
        <w:t xml:space="preserve">2 2 </w:t>
      </w:r>
    </w:p>
    <w:p w:rsidR="00D02967" w:rsidRDefault="00D02967" w:rsidP="00D02967">
      <w:pPr>
        <w:pStyle w:val="HTMLPreformatted"/>
        <w:shd w:val="clear" w:color="auto" w:fill="EEEEEE"/>
        <w:jc w:val="both"/>
        <w:rPr>
          <w:color w:val="535559"/>
        </w:rPr>
      </w:pPr>
      <w:r>
        <w:rPr>
          <w:color w:val="535559"/>
        </w:rPr>
        <w:t>2 3</w:t>
      </w:r>
    </w:p>
    <w:p w:rsidR="00D02967" w:rsidRDefault="00D02967" w:rsidP="00D02967">
      <w:pPr>
        <w:pStyle w:val="HTMLPreformatted"/>
        <w:shd w:val="clear" w:color="auto" w:fill="EEEEEE"/>
        <w:jc w:val="both"/>
        <w:rPr>
          <w:color w:val="535559"/>
        </w:rPr>
      </w:pPr>
      <w:r>
        <w:rPr>
          <w:color w:val="535559"/>
        </w:rPr>
        <w:t>3 1</w:t>
      </w:r>
    </w:p>
    <w:p w:rsidR="00D02967" w:rsidRDefault="00D02967" w:rsidP="00D02967">
      <w:pPr>
        <w:pStyle w:val="HTMLPreformatted"/>
        <w:shd w:val="clear" w:color="auto" w:fill="EEEEEE"/>
        <w:jc w:val="both"/>
        <w:rPr>
          <w:color w:val="535559"/>
        </w:rPr>
      </w:pPr>
      <w:r>
        <w:rPr>
          <w:color w:val="535559"/>
        </w:rPr>
        <w:t>3 2</w:t>
      </w:r>
    </w:p>
    <w:p w:rsidR="00D02967" w:rsidRDefault="00D02967" w:rsidP="00D02967">
      <w:pPr>
        <w:pStyle w:val="HTMLPreformatted"/>
        <w:shd w:val="clear" w:color="auto" w:fill="EEEEEE"/>
        <w:jc w:val="both"/>
        <w:rPr>
          <w:color w:val="535559"/>
        </w:rPr>
      </w:pPr>
      <w:r>
        <w:rPr>
          <w:color w:val="535559"/>
        </w:rPr>
        <w:lastRenderedPageBreak/>
        <w:t>3 3</w:t>
      </w:r>
    </w:p>
    <w:p w:rsidR="00D02967" w:rsidRDefault="00D02967" w:rsidP="00D029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 Infinitive While Loop Example:</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t>We can also create infinite while loop by passing </w:t>
      </w:r>
      <w:r>
        <w:rPr>
          <w:rStyle w:val="Emphasis"/>
          <w:rFonts w:ascii="Segoe UI" w:eastAsiaTheme="majorEastAsia" w:hAnsi="Segoe UI" w:cs="Segoe UI"/>
          <w:color w:val="333333"/>
        </w:rPr>
        <w:t>true</w:t>
      </w:r>
      <w:r>
        <w:rPr>
          <w:rFonts w:ascii="Segoe UI" w:hAnsi="Segoe UI" w:cs="Segoe UI"/>
          <w:color w:val="333333"/>
        </w:rPr>
        <w:t> as the test condition.</w:t>
      </w:r>
    </w:p>
    <w:p w:rsidR="00D02967" w:rsidRDefault="00D02967" w:rsidP="00D02967">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using System;  </w:t>
      </w:r>
    </w:p>
    <w:p w:rsidR="00D02967" w:rsidRDefault="00D02967" w:rsidP="00D02967">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WhileExample</w:t>
      </w:r>
      <w:proofErr w:type="spellEnd"/>
      <w:r>
        <w:rPr>
          <w:rFonts w:ascii="Segoe UI" w:hAnsi="Segoe UI" w:cs="Segoe UI"/>
          <w:color w:val="000000"/>
          <w:bdr w:val="none" w:sz="0" w:space="0" w:color="auto" w:frame="1"/>
        </w:rPr>
        <w:t>  </w:t>
      </w:r>
    </w:p>
    <w:p w:rsidR="00D02967" w:rsidRDefault="00D02967" w:rsidP="00D02967">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D02967" w:rsidRDefault="00D02967" w:rsidP="00D02967">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D02967" w:rsidRDefault="00D02967" w:rsidP="00D02967">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Console.WriteLine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"Infinitive While Loop"</w:t>
      </w:r>
      <w:r>
        <w:rPr>
          <w:rFonts w:ascii="Segoe UI" w:hAnsi="Segoe UI" w:cs="Segoe UI"/>
          <w:color w:val="000000"/>
          <w:bdr w:val="none" w:sz="0" w:space="0" w:color="auto" w:frame="1"/>
        </w:rPr>
        <w:t>);  </w:t>
      </w:r>
    </w:p>
    <w:p w:rsidR="00D02967" w:rsidRDefault="00D02967" w:rsidP="00D02967">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t>Output:</w:t>
      </w:r>
    </w:p>
    <w:p w:rsidR="00D02967" w:rsidRDefault="00D02967" w:rsidP="00D02967">
      <w:pPr>
        <w:pStyle w:val="HTMLPreformatted"/>
        <w:shd w:val="clear" w:color="auto" w:fill="EEEEEE"/>
        <w:jc w:val="both"/>
        <w:rPr>
          <w:color w:val="535559"/>
        </w:rPr>
      </w:pPr>
      <w:r>
        <w:rPr>
          <w:color w:val="535559"/>
        </w:rPr>
        <w:t xml:space="preserve">Infinitive While Loop </w:t>
      </w:r>
    </w:p>
    <w:p w:rsidR="00D02967" w:rsidRDefault="00D02967" w:rsidP="00D02967">
      <w:pPr>
        <w:pStyle w:val="HTMLPreformatted"/>
        <w:shd w:val="clear" w:color="auto" w:fill="EEEEEE"/>
        <w:jc w:val="both"/>
        <w:rPr>
          <w:color w:val="535559"/>
        </w:rPr>
      </w:pPr>
      <w:r>
        <w:rPr>
          <w:color w:val="535559"/>
        </w:rPr>
        <w:t>Infinitive While Loop</w:t>
      </w:r>
    </w:p>
    <w:p w:rsidR="00D02967" w:rsidRDefault="00D02967" w:rsidP="00D02967">
      <w:pPr>
        <w:pStyle w:val="HTMLPreformatted"/>
        <w:shd w:val="clear" w:color="auto" w:fill="EEEEEE"/>
        <w:jc w:val="both"/>
        <w:rPr>
          <w:color w:val="535559"/>
        </w:rPr>
      </w:pPr>
      <w:r>
        <w:rPr>
          <w:color w:val="535559"/>
        </w:rPr>
        <w:t>Infinitive While Loop</w:t>
      </w:r>
    </w:p>
    <w:p w:rsidR="00D02967" w:rsidRDefault="00D02967" w:rsidP="00D02967">
      <w:pPr>
        <w:pStyle w:val="HTMLPreformatted"/>
        <w:shd w:val="clear" w:color="auto" w:fill="EEEEEE"/>
        <w:jc w:val="both"/>
        <w:rPr>
          <w:color w:val="535559"/>
        </w:rPr>
      </w:pPr>
      <w:r>
        <w:rPr>
          <w:color w:val="535559"/>
        </w:rPr>
        <w:t>Infinitive While Loop</w:t>
      </w:r>
    </w:p>
    <w:p w:rsidR="00D02967" w:rsidRDefault="00D02967" w:rsidP="00D02967">
      <w:pPr>
        <w:pStyle w:val="HTMLPreformatted"/>
        <w:shd w:val="clear" w:color="auto" w:fill="EEEEEE"/>
        <w:jc w:val="both"/>
        <w:rPr>
          <w:color w:val="535559"/>
        </w:rPr>
      </w:pPr>
      <w:r>
        <w:rPr>
          <w:color w:val="535559"/>
        </w:rPr>
        <w:t>Infinitive While Loop</w:t>
      </w:r>
    </w:p>
    <w:p w:rsidR="00D02967" w:rsidRDefault="00D02967" w:rsidP="00D02967">
      <w:pPr>
        <w:pStyle w:val="HTMLPreformatted"/>
        <w:shd w:val="clear" w:color="auto" w:fill="EEEEEE"/>
        <w:jc w:val="both"/>
        <w:rPr>
          <w:color w:val="535559"/>
        </w:rPr>
      </w:pPr>
      <w:proofErr w:type="spellStart"/>
      <w:proofErr w:type="gramStart"/>
      <w:r>
        <w:rPr>
          <w:color w:val="535559"/>
        </w:rPr>
        <w:t>ctrl+</w:t>
      </w:r>
      <w:proofErr w:type="gramEnd"/>
      <w:r>
        <w:rPr>
          <w:color w:val="535559"/>
        </w:rPr>
        <w:t>c</w:t>
      </w:r>
      <w:proofErr w:type="spellEnd"/>
    </w:p>
    <w:p w:rsidR="00D02967" w:rsidRDefault="00D02967"/>
    <w:p w:rsidR="00D02967" w:rsidRDefault="00D02967" w:rsidP="00D02967">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 Do-While Loop</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t>The C# </w:t>
      </w:r>
      <w:proofErr w:type="gramStart"/>
      <w:r>
        <w:rPr>
          <w:rStyle w:val="Emphasis"/>
          <w:rFonts w:ascii="Segoe UI" w:hAnsi="Segoe UI" w:cs="Segoe UI"/>
          <w:color w:val="333333"/>
        </w:rPr>
        <w:t>do-</w:t>
      </w:r>
      <w:proofErr w:type="gramEnd"/>
      <w:r>
        <w:rPr>
          <w:rStyle w:val="Emphasis"/>
          <w:rFonts w:ascii="Segoe UI" w:hAnsi="Segoe UI" w:cs="Segoe UI"/>
          <w:color w:val="333333"/>
        </w:rPr>
        <w:t>while loop</w:t>
      </w:r>
      <w:r>
        <w:rPr>
          <w:rFonts w:ascii="Segoe UI" w:hAnsi="Segoe UI" w:cs="Segoe UI"/>
          <w:color w:val="333333"/>
        </w:rPr>
        <w:t> is used to iterate a part of the program several times. If the number of iteration is not fixed and you must have to execute the loop at least once, it is recommended to use do-while loop.</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t>The C# </w:t>
      </w:r>
      <w:proofErr w:type="gramStart"/>
      <w:r>
        <w:rPr>
          <w:rStyle w:val="Emphasis"/>
          <w:rFonts w:ascii="Segoe UI" w:hAnsi="Segoe UI" w:cs="Segoe UI"/>
          <w:color w:val="333333"/>
        </w:rPr>
        <w:t>do-</w:t>
      </w:r>
      <w:proofErr w:type="gramEnd"/>
      <w:r>
        <w:rPr>
          <w:rStyle w:val="Emphasis"/>
          <w:rFonts w:ascii="Segoe UI" w:hAnsi="Segoe UI" w:cs="Segoe UI"/>
          <w:color w:val="333333"/>
        </w:rPr>
        <w:t>while loop</w:t>
      </w:r>
      <w:r>
        <w:rPr>
          <w:rFonts w:ascii="Segoe UI" w:hAnsi="Segoe UI" w:cs="Segoe UI"/>
          <w:color w:val="333333"/>
        </w:rPr>
        <w:t> is executed at least once because condition is checked after loop body.</w:t>
      </w:r>
    </w:p>
    <w:p w:rsidR="00D02967" w:rsidRDefault="00D02967" w:rsidP="00D0296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D02967" w:rsidRDefault="00D02967" w:rsidP="00D02967">
      <w:pPr>
        <w:shd w:val="clear" w:color="auto" w:fill="FFFFFF"/>
        <w:jc w:val="both"/>
        <w:textAlignment w:val="baseline"/>
        <w:rPr>
          <w:rFonts w:ascii="inherit" w:hAnsi="inherit" w:cs="Times New Roman"/>
          <w:color w:val="FFFFFF"/>
          <w:sz w:val="20"/>
          <w:szCs w:val="20"/>
        </w:rPr>
      </w:pPr>
      <w:r>
        <w:rPr>
          <w:rFonts w:ascii="inherit" w:hAnsi="inherit"/>
          <w:color w:val="FFFFFF"/>
          <w:sz w:val="20"/>
          <w:szCs w:val="20"/>
        </w:rPr>
        <w:t>2.1M</w:t>
      </w:r>
    </w:p>
    <w:p w:rsidR="00D02967" w:rsidRDefault="00D02967" w:rsidP="00D02967">
      <w:pPr>
        <w:shd w:val="clear" w:color="auto" w:fill="FFFFFF"/>
        <w:jc w:val="both"/>
        <w:textAlignment w:val="baseline"/>
        <w:rPr>
          <w:rFonts w:ascii="inherit" w:hAnsi="inherit"/>
          <w:color w:val="FFFFFF"/>
          <w:sz w:val="20"/>
          <w:szCs w:val="20"/>
        </w:rPr>
      </w:pPr>
      <w:r>
        <w:rPr>
          <w:rFonts w:ascii="inherit" w:hAnsi="inherit"/>
          <w:color w:val="FFFFFF"/>
          <w:sz w:val="20"/>
          <w:szCs w:val="20"/>
        </w:rPr>
        <w:t>253</w:t>
      </w:r>
    </w:p>
    <w:p w:rsidR="00D02967" w:rsidRDefault="00D02967" w:rsidP="00D02967">
      <w:pPr>
        <w:shd w:val="clear" w:color="auto" w:fill="FFFFFF"/>
        <w:jc w:val="both"/>
        <w:textAlignment w:val="baseline"/>
        <w:rPr>
          <w:rFonts w:ascii="inherit" w:hAnsi="inherit"/>
          <w:color w:val="FFFFFF"/>
          <w:sz w:val="21"/>
          <w:szCs w:val="21"/>
        </w:rPr>
      </w:pPr>
      <w:r>
        <w:rPr>
          <w:rFonts w:ascii="inherit" w:hAnsi="inherit"/>
          <w:color w:val="FFFFFF"/>
          <w:sz w:val="21"/>
          <w:szCs w:val="21"/>
        </w:rPr>
        <w:t xml:space="preserve">Exception Handling in Java - </w:t>
      </w:r>
      <w:proofErr w:type="spellStart"/>
      <w:r>
        <w:rPr>
          <w:rFonts w:ascii="inherit" w:hAnsi="inherit"/>
          <w:color w:val="FFFFFF"/>
          <w:sz w:val="21"/>
          <w:szCs w:val="21"/>
        </w:rPr>
        <w:t>Javatpoint</w:t>
      </w:r>
      <w:proofErr w:type="spellEnd"/>
    </w:p>
    <w:p w:rsidR="00D02967" w:rsidRDefault="00D02967" w:rsidP="00D02967">
      <w:pPr>
        <w:shd w:val="clear" w:color="auto" w:fill="FFFFFF"/>
        <w:spacing w:line="300" w:lineRule="atLeast"/>
        <w:jc w:val="center"/>
        <w:textAlignment w:val="baseline"/>
        <w:rPr>
          <w:rFonts w:ascii="Roboto" w:hAnsi="Roboto"/>
          <w:b/>
          <w:bCs/>
          <w:color w:val="FFFFFF"/>
          <w:sz w:val="21"/>
          <w:szCs w:val="21"/>
        </w:rPr>
      </w:pPr>
      <w:r>
        <w:rPr>
          <w:rFonts w:ascii="Roboto" w:hAnsi="Roboto"/>
          <w:b/>
          <w:bCs/>
          <w:color w:val="FFFFFF"/>
          <w:sz w:val="21"/>
          <w:szCs w:val="21"/>
        </w:rPr>
        <w:t>Next</w:t>
      </w:r>
    </w:p>
    <w:p w:rsidR="00D02967" w:rsidRDefault="00D02967" w:rsidP="00D02967">
      <w:pPr>
        <w:shd w:val="clear" w:color="auto" w:fill="FFFFFF"/>
        <w:spacing w:line="300" w:lineRule="atLeast"/>
        <w:jc w:val="center"/>
        <w:textAlignment w:val="baseline"/>
        <w:rPr>
          <w:rFonts w:ascii="Roboto" w:hAnsi="Roboto"/>
          <w:b/>
          <w:bCs/>
          <w:color w:val="000000"/>
          <w:sz w:val="21"/>
          <w:szCs w:val="21"/>
        </w:rPr>
      </w:pPr>
      <w:r>
        <w:rPr>
          <w:rFonts w:ascii="Roboto" w:hAnsi="Roboto"/>
          <w:b/>
          <w:bCs/>
          <w:color w:val="000000"/>
          <w:sz w:val="21"/>
          <w:szCs w:val="21"/>
        </w:rPr>
        <w:lastRenderedPageBreak/>
        <w:t>Stay</w:t>
      </w:r>
    </w:p>
    <w:p w:rsidR="00D02967" w:rsidRDefault="00D02967" w:rsidP="00D02967">
      <w:pPr>
        <w:numPr>
          <w:ilvl w:val="0"/>
          <w:numId w:val="20"/>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do</w:t>
      </w:r>
      <w:r>
        <w:rPr>
          <w:rFonts w:ascii="Segoe UI" w:hAnsi="Segoe UI" w:cs="Segoe UI"/>
          <w:color w:val="000000"/>
          <w:bdr w:val="none" w:sz="0" w:space="0" w:color="auto" w:frame="1"/>
        </w:rPr>
        <w:t>{  </w:t>
      </w:r>
    </w:p>
    <w:p w:rsidR="00D02967" w:rsidRDefault="00D02967" w:rsidP="00D02967">
      <w:pPr>
        <w:numPr>
          <w:ilvl w:val="0"/>
          <w:numId w:val="2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//code to be executed</w:t>
      </w:r>
      <w:r>
        <w:rPr>
          <w:rFonts w:ascii="Segoe UI" w:hAnsi="Segoe UI" w:cs="Segoe UI"/>
          <w:color w:val="000000"/>
          <w:bdr w:val="none" w:sz="0" w:space="0" w:color="auto" w:frame="1"/>
        </w:rPr>
        <w:t>  </w:t>
      </w:r>
    </w:p>
    <w:p w:rsidR="00D02967" w:rsidRDefault="00D02967" w:rsidP="00D02967">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(condition);  </w:t>
      </w:r>
    </w:p>
    <w:p w:rsidR="00D02967" w:rsidRDefault="00D02967" w:rsidP="00D02967">
      <w:pPr>
        <w:spacing w:line="240" w:lineRule="auto"/>
        <w:rPr>
          <w:rFonts w:ascii="Times New Roman" w:hAnsi="Times New Roman" w:cs="Times New Roman"/>
        </w:rPr>
      </w:pPr>
      <w:r>
        <w:rPr>
          <w:noProof/>
          <w:lang w:eastAsia="en-IN"/>
        </w:rPr>
        <w:drawing>
          <wp:inline distT="0" distB="0" distL="0" distR="0">
            <wp:extent cx="3143250" cy="3371850"/>
            <wp:effectExtent l="0" t="0" r="0" b="0"/>
            <wp:docPr id="10" name="Picture 10" descr="flowchart of do while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lowchart of do while loop in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3371850"/>
                    </a:xfrm>
                    <a:prstGeom prst="rect">
                      <a:avLst/>
                    </a:prstGeom>
                    <a:noFill/>
                    <a:ln>
                      <a:noFill/>
                    </a:ln>
                  </pic:spPr>
                </pic:pic>
              </a:graphicData>
            </a:graphic>
          </wp:inline>
        </w:drawing>
      </w:r>
    </w:p>
    <w:p w:rsidR="00D02967" w:rsidRDefault="00D02967" w:rsidP="00D029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 do-while Loop Example</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t>Let's see a simple example of C# do-while loop to print the table of 1.</w:t>
      </w:r>
    </w:p>
    <w:p w:rsidR="00D02967" w:rsidRDefault="00D02967" w:rsidP="00D02967">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System;  </w:t>
      </w:r>
    </w:p>
    <w:p w:rsidR="00D02967" w:rsidRDefault="00D02967" w:rsidP="00D02967">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DoWhileExample</w:t>
      </w:r>
      <w:proofErr w:type="spellEnd"/>
      <w:r>
        <w:rPr>
          <w:rFonts w:ascii="Segoe UI" w:hAnsi="Segoe UI" w:cs="Segoe UI"/>
          <w:color w:val="000000"/>
          <w:bdr w:val="none" w:sz="0" w:space="0" w:color="auto" w:frame="1"/>
        </w:rPr>
        <w:t>  </w:t>
      </w:r>
    </w:p>
    <w:p w:rsidR="00D02967" w:rsidRDefault="00D02967" w:rsidP="00D02967">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r>
        <w:rPr>
          <w:rStyle w:val="keyword"/>
          <w:rFonts w:ascii="Segoe UI" w:hAnsi="Segoe UI" w:cs="Segoe UI"/>
          <w:b/>
          <w:bCs/>
          <w:color w:val="006699"/>
          <w:bdr w:val="none" w:sz="0" w:space="0" w:color="auto" w:frame="1"/>
        </w:rPr>
        <w:t>string</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D02967" w:rsidRDefault="00D02967" w:rsidP="00D02967">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 = 1;  </w:t>
      </w:r>
    </w:p>
    <w:p w:rsidR="00D02967" w:rsidRDefault="00D02967" w:rsidP="00D02967">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02967" w:rsidRDefault="00D02967" w:rsidP="00D02967">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do</w:t>
      </w:r>
      <w:r>
        <w:rPr>
          <w:rFonts w:ascii="Segoe UI" w:hAnsi="Segoe UI" w:cs="Segoe UI"/>
          <w:color w:val="000000"/>
          <w:bdr w:val="none" w:sz="0" w:space="0" w:color="auto" w:frame="1"/>
        </w:rPr>
        <w:t>{  </w:t>
      </w:r>
    </w:p>
    <w:p w:rsidR="00D02967" w:rsidRDefault="00D02967" w:rsidP="00D02967">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Console.WriteLine</w:t>
      </w:r>
      <w:proofErr w:type="spellEnd"/>
      <w:r>
        <w:rPr>
          <w:rFonts w:ascii="Segoe UI" w:hAnsi="Segoe UI" w:cs="Segoe UI"/>
          <w:color w:val="000000"/>
          <w:bdr w:val="none" w:sz="0" w:space="0" w:color="auto" w:frame="1"/>
        </w:rPr>
        <w:t>(i);  </w:t>
      </w:r>
    </w:p>
    <w:p w:rsidR="00D02967" w:rsidRDefault="00D02967" w:rsidP="00D02967">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  </w:t>
      </w:r>
    </w:p>
    <w:p w:rsidR="00D02967" w:rsidRDefault="00D02967" w:rsidP="00D02967">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(i &lt;= 10) ;  </w:t>
      </w:r>
    </w:p>
    <w:p w:rsidR="00D02967" w:rsidRDefault="00D02967" w:rsidP="00D02967">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02967" w:rsidRDefault="00D02967" w:rsidP="00D02967">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lastRenderedPageBreak/>
        <w:t>Output:</w:t>
      </w:r>
    </w:p>
    <w:p w:rsidR="00D02967" w:rsidRDefault="00D02967" w:rsidP="00D02967">
      <w:pPr>
        <w:pStyle w:val="HTMLPreformatted"/>
        <w:shd w:val="clear" w:color="auto" w:fill="EEEEEE"/>
        <w:jc w:val="both"/>
        <w:rPr>
          <w:color w:val="535559"/>
        </w:rPr>
      </w:pPr>
      <w:r>
        <w:rPr>
          <w:color w:val="535559"/>
        </w:rPr>
        <w:t>1</w:t>
      </w:r>
    </w:p>
    <w:p w:rsidR="00D02967" w:rsidRDefault="00D02967" w:rsidP="00D02967">
      <w:pPr>
        <w:pStyle w:val="HTMLPreformatted"/>
        <w:shd w:val="clear" w:color="auto" w:fill="EEEEEE"/>
        <w:jc w:val="both"/>
        <w:rPr>
          <w:color w:val="535559"/>
        </w:rPr>
      </w:pPr>
      <w:r>
        <w:rPr>
          <w:color w:val="535559"/>
        </w:rPr>
        <w:t>2</w:t>
      </w:r>
    </w:p>
    <w:p w:rsidR="00D02967" w:rsidRDefault="00D02967" w:rsidP="00D02967">
      <w:pPr>
        <w:pStyle w:val="HTMLPreformatted"/>
        <w:shd w:val="clear" w:color="auto" w:fill="EEEEEE"/>
        <w:jc w:val="both"/>
        <w:rPr>
          <w:color w:val="535559"/>
        </w:rPr>
      </w:pPr>
      <w:r>
        <w:rPr>
          <w:color w:val="535559"/>
        </w:rPr>
        <w:t>3</w:t>
      </w:r>
    </w:p>
    <w:p w:rsidR="00D02967" w:rsidRDefault="00D02967" w:rsidP="00D02967">
      <w:pPr>
        <w:pStyle w:val="HTMLPreformatted"/>
        <w:shd w:val="clear" w:color="auto" w:fill="EEEEEE"/>
        <w:jc w:val="both"/>
        <w:rPr>
          <w:color w:val="535559"/>
        </w:rPr>
      </w:pPr>
      <w:r>
        <w:rPr>
          <w:color w:val="535559"/>
        </w:rPr>
        <w:t>4</w:t>
      </w:r>
    </w:p>
    <w:p w:rsidR="00D02967" w:rsidRDefault="00D02967" w:rsidP="00D02967">
      <w:pPr>
        <w:pStyle w:val="HTMLPreformatted"/>
        <w:shd w:val="clear" w:color="auto" w:fill="EEEEEE"/>
        <w:jc w:val="both"/>
        <w:rPr>
          <w:color w:val="535559"/>
        </w:rPr>
      </w:pPr>
      <w:r>
        <w:rPr>
          <w:color w:val="535559"/>
        </w:rPr>
        <w:t>5</w:t>
      </w:r>
    </w:p>
    <w:p w:rsidR="00D02967" w:rsidRDefault="00D02967" w:rsidP="00D02967">
      <w:pPr>
        <w:pStyle w:val="HTMLPreformatted"/>
        <w:shd w:val="clear" w:color="auto" w:fill="EEEEEE"/>
        <w:jc w:val="both"/>
        <w:rPr>
          <w:color w:val="535559"/>
        </w:rPr>
      </w:pPr>
      <w:r>
        <w:rPr>
          <w:color w:val="535559"/>
        </w:rPr>
        <w:t>6</w:t>
      </w:r>
    </w:p>
    <w:p w:rsidR="00D02967" w:rsidRDefault="00D02967" w:rsidP="00D02967">
      <w:pPr>
        <w:pStyle w:val="HTMLPreformatted"/>
        <w:shd w:val="clear" w:color="auto" w:fill="EEEEEE"/>
        <w:jc w:val="both"/>
        <w:rPr>
          <w:color w:val="535559"/>
        </w:rPr>
      </w:pPr>
      <w:r>
        <w:rPr>
          <w:color w:val="535559"/>
        </w:rPr>
        <w:t>7</w:t>
      </w:r>
    </w:p>
    <w:p w:rsidR="00D02967" w:rsidRDefault="00D02967" w:rsidP="00D02967">
      <w:pPr>
        <w:pStyle w:val="HTMLPreformatted"/>
        <w:shd w:val="clear" w:color="auto" w:fill="EEEEEE"/>
        <w:jc w:val="both"/>
        <w:rPr>
          <w:color w:val="535559"/>
        </w:rPr>
      </w:pPr>
      <w:r>
        <w:rPr>
          <w:color w:val="535559"/>
        </w:rPr>
        <w:t>8</w:t>
      </w:r>
    </w:p>
    <w:p w:rsidR="00D02967" w:rsidRDefault="00D02967" w:rsidP="00D02967">
      <w:pPr>
        <w:pStyle w:val="HTMLPreformatted"/>
        <w:shd w:val="clear" w:color="auto" w:fill="EEEEEE"/>
        <w:jc w:val="both"/>
        <w:rPr>
          <w:color w:val="535559"/>
        </w:rPr>
      </w:pPr>
      <w:r>
        <w:rPr>
          <w:color w:val="535559"/>
        </w:rPr>
        <w:t>9</w:t>
      </w:r>
    </w:p>
    <w:p w:rsidR="00D02967" w:rsidRDefault="00D02967" w:rsidP="00D02967">
      <w:pPr>
        <w:pStyle w:val="HTMLPreformatted"/>
        <w:shd w:val="clear" w:color="auto" w:fill="EEEEEE"/>
        <w:jc w:val="both"/>
        <w:rPr>
          <w:color w:val="535559"/>
        </w:rPr>
      </w:pPr>
      <w:r>
        <w:rPr>
          <w:color w:val="535559"/>
        </w:rPr>
        <w:t>10</w:t>
      </w:r>
    </w:p>
    <w:p w:rsidR="00D02967" w:rsidRDefault="00D02967" w:rsidP="00D0296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 Nested do-while Loop</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t>In C#, if you use do-while loop inside another do-while loop, it is known as nested do-while loop. The nested do-while loop is executed fully for each outer do-while loop.</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t>Let's see a simple example of nested do-while loop in C#.</w:t>
      </w:r>
    </w:p>
    <w:p w:rsidR="00D02967" w:rsidRDefault="00D02967" w:rsidP="00D02967">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System;  </w:t>
      </w:r>
    </w:p>
    <w:p w:rsidR="00D02967" w:rsidRDefault="00D02967" w:rsidP="00D02967">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DoWhileExample</w:t>
      </w:r>
      <w:proofErr w:type="spellEnd"/>
      <w:r>
        <w:rPr>
          <w:rFonts w:ascii="Segoe UI" w:hAnsi="Segoe UI" w:cs="Segoe UI"/>
          <w:color w:val="000000"/>
          <w:bdr w:val="none" w:sz="0" w:space="0" w:color="auto" w:frame="1"/>
        </w:rPr>
        <w:t>  </w:t>
      </w:r>
    </w:p>
    <w:p w:rsidR="00D02967" w:rsidRDefault="00D02967" w:rsidP="00D0296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r>
        <w:rPr>
          <w:rStyle w:val="keyword"/>
          <w:rFonts w:ascii="Segoe UI" w:hAnsi="Segoe UI" w:cs="Segoe UI"/>
          <w:b/>
          <w:bCs/>
          <w:color w:val="006699"/>
          <w:bdr w:val="none" w:sz="0" w:space="0" w:color="auto" w:frame="1"/>
        </w:rPr>
        <w:t>string</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D02967" w:rsidRDefault="00D02967" w:rsidP="00D0296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i=1;    </w:t>
      </w:r>
    </w:p>
    <w:p w:rsidR="00D02967" w:rsidRDefault="00D02967" w:rsidP="00D0296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02967" w:rsidRDefault="00D02967" w:rsidP="00D0296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do</w:t>
      </w:r>
      <w:r>
        <w:rPr>
          <w:rFonts w:ascii="Segoe UI" w:hAnsi="Segoe UI" w:cs="Segoe UI"/>
          <w:color w:val="000000"/>
          <w:bdr w:val="none" w:sz="0" w:space="0" w:color="auto" w:frame="1"/>
        </w:rPr>
        <w:t>{  </w:t>
      </w:r>
    </w:p>
    <w:p w:rsidR="00D02967" w:rsidRDefault="00D02967" w:rsidP="00D0296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j = 1;  </w:t>
      </w:r>
    </w:p>
    <w:p w:rsidR="00D02967" w:rsidRDefault="00D02967" w:rsidP="00D0296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02967" w:rsidRDefault="00D02967" w:rsidP="00D0296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do</w:t>
      </w:r>
      <w:r>
        <w:rPr>
          <w:rFonts w:ascii="Segoe UI" w:hAnsi="Segoe UI" w:cs="Segoe UI"/>
          <w:color w:val="000000"/>
          <w:bdr w:val="none" w:sz="0" w:space="0" w:color="auto" w:frame="1"/>
        </w:rPr>
        <w:t>{  </w:t>
      </w:r>
    </w:p>
    <w:p w:rsidR="00D02967" w:rsidRDefault="00D02967" w:rsidP="00D0296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Console.WriteLine</w:t>
      </w:r>
      <w:proofErr w:type="spellEnd"/>
      <w:r>
        <w:rPr>
          <w:rFonts w:ascii="Segoe UI" w:hAnsi="Segoe UI" w:cs="Segoe UI"/>
          <w:color w:val="000000"/>
          <w:bdr w:val="none" w:sz="0" w:space="0" w:color="auto" w:frame="1"/>
        </w:rPr>
        <w:t>(i+</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+j);  </w:t>
      </w:r>
    </w:p>
    <w:p w:rsidR="00D02967" w:rsidRDefault="00D02967" w:rsidP="00D0296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j++;  </w:t>
      </w:r>
    </w:p>
    <w:p w:rsidR="00D02967" w:rsidRDefault="00D02967" w:rsidP="00D0296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(j &lt;= 3) ;  </w:t>
      </w:r>
    </w:p>
    <w:p w:rsidR="00D02967" w:rsidRDefault="00D02967" w:rsidP="00D0296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  </w:t>
      </w:r>
    </w:p>
    <w:p w:rsidR="00D02967" w:rsidRDefault="00D02967" w:rsidP="00D0296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(i &lt;= 3) ;    </w:t>
      </w:r>
    </w:p>
    <w:p w:rsidR="00D02967" w:rsidRDefault="00D02967" w:rsidP="00D0296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t>Output:</w:t>
      </w:r>
    </w:p>
    <w:p w:rsidR="00D02967" w:rsidRDefault="00D02967" w:rsidP="00D02967">
      <w:pPr>
        <w:shd w:val="clear" w:color="auto" w:fill="FFFFFF"/>
        <w:jc w:val="center"/>
        <w:rPr>
          <w:rFonts w:ascii="Segoe UI" w:hAnsi="Segoe UI" w:cs="Segoe UI"/>
          <w:color w:val="333333"/>
        </w:rPr>
      </w:pPr>
      <w:r>
        <w:rPr>
          <w:rFonts w:ascii="Segoe UI" w:hAnsi="Segoe UI" w:cs="Segoe UI"/>
          <w:noProof/>
          <w:color w:val="008000"/>
          <w:lang w:eastAsia="en-IN"/>
        </w:rPr>
        <mc:AlternateContent>
          <mc:Choice Requires="wps">
            <w:drawing>
              <wp:inline distT="0" distB="0" distL="0" distR="0">
                <wp:extent cx="133350" cy="133350"/>
                <wp:effectExtent l="0" t="0" r="0" b="0"/>
                <wp:docPr id="9" name="Rectangle 9" descr="freestar">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SegAwMAAFoGAAAOAAAAZHJzL2Uyb0RvYy54bWysVd9v0zAQfkfif7D8wFuWpE1/JCydtmZB&#10;kwZMDJ6R6ziNNccOtrt0IP53zk7bdRsSEpCHyPY5d993993l9GzbCnTPtOFK5jg+iTBikqqKy3WO&#10;v3wugzlGxhJZEaEky/EDM/hs8frVad9lbKQaJSqmETiRJuu7HDfWdlkYGtqwlpgT1TEJxlrplljY&#10;6nVYadKD91aEoyiahr3SVacVZcbAaTEY8cL7r2tG7ce6NswikWPAZv1b+/fKvcPFKcnWmnQNpzsY&#10;5C9QtIRLCHpwVRBL0EbzF65aTrUyqrYnVLWhqmtOmecAbOLoGZvbhnTMc4HkmO6QJvP/3NIP9zca&#10;8SrHKUaStFCiT5A0IteCITiqmKGQrlozBmXUnmMjuLxbCk7vdojgwp/rNnAtFN20TNqheJoJYkE5&#10;puGdwUhnDoi+qmKo1NqW2uN5822j7NuvK0Hk3bB2VQv7zmQevau1X952N9rVwHTXit4ZJNWyASLs&#10;3HRACdQJDPdHWqu+YaSCVMbH7gYfzqEBb2jVv1cV5IRsrPLct7VuXQxgg7ZeRg8HGbGtRRQO4/F4&#10;PAGxUTDt1g4wyfYfd9rYd0y1yC2AMKDzzsn9tbHD1f0VF0uqkgvhlSrkkwPwOZxAaPjU2RwIL7wf&#10;aZRezi/nSZCMppdBEhVFcF4uk2BaxrNJMS6WyyL+6eLGSdbwqmLShdk3QZy8KOpvtbtrx0G+hzYw&#10;SvDKuXOQjF6vlkKjewJNWPrHpxwsj9fCpzB8voDLM0rxKIkuRmlQTuezICmTSZDOonkQxelFOo2S&#10;NCnKp5SuuWT/Tgn10B+T0cRX6Qj0M26Rf15yI1nLLYw5wdsczw+XSOYUeCkrX1pLuBjWR6lw8B9T&#10;AeXeF9rL30l0UP9KVQ8gV61ATqA8GMiwaJT+jlEPwy3H5tuGaIaRuJIg+TROEjcN/SaZzEaw0ceW&#10;1bGFSAqucmwxGpZLCzv4ZNNpvm4gUuwTI9U5tEnNvYRdCw2odr0KA8wz2Q1bNyGP9/7W4y9h8QsA&#10;AP//AwBQSwMEFAAGAAgAAAAhANheaHLWAAAAAwEAAA8AAABkcnMvZG93bnJldi54bWxMj0FrwkAQ&#10;he+F/odlBG91Yw4iaTYigkh6EGL9AWN2mgSzsyG7avrvO20P7WWGxxvefC/fTK5XdxpD59nAcpGA&#10;Iq697bgxcH7fv6xBhYhssfdMBj4pwKZ4fsoxs/7BFd1PsVESwiFDA22MQ6Z1qFtyGBZ+IBbvw48O&#10;o8ix0XbEh4S7XqdJstIOO5YPLQ60a6m+nm7OQLomeyy76A/ltaxW7PjtXB2Mmc+m7SuoSFP8O4Zv&#10;fEGHQpgu/sY2qN6AFIk/U7x0Keryu3WR6//sxRcAAAD//wMAUEsDBBQABgAIAAAAIQDuw5RNEwEA&#10;AMEBAAAZAAAAZHJzL19yZWxzL2Uyb0RvYy54bWwucmVsc4SQPU/DMBCGdyT+Q+SBjThlQAjiREiA&#10;1IEFlTk67EtiGp8t26naf8+Vj6qVkDraj+6599663bqp2GBM1pMSi7ISBZL2xtKgxPvq5fpOFCkD&#10;GZg8oRI7TKJtLi/qN5wg81AabUgFWygpMeYc7qVMekQHqfQBiUnvo4PMzzjIAHoNA8qbqrqV8dgh&#10;mhNnsTRKxKVZiGK1C7z5vNv3vdX45PXskPI/K+TIpjhZWrMU4oD5R5s4M5hU9hGRj42l9k62c3ad&#10;BhfADqQ+InfApVzxx8OeODR2dsrsCJzVj+YAkp+jRvUJG8jBW8p724FqT5nDHWGm3a+ls1z9N//L&#10;9+oNn/68zRgJJiGbWp4U33wBAAD//wMAUEsBAi0AFAAGAAgAAAAhALaDOJL+AAAA4QEAABMAAAAA&#10;AAAAAAAAAAAAAAAAAFtDb250ZW50X1R5cGVzXS54bWxQSwECLQAUAAYACAAAACEAOP0h/9YAAACU&#10;AQAACwAAAAAAAAAAAAAAAAAvAQAAX3JlbHMvLnJlbHNQSwECLQAUAAYACAAAACEAAL0noAMDAABa&#10;BgAADgAAAAAAAAAAAAAAAAAuAgAAZHJzL2Uyb0RvYy54bWxQSwECLQAUAAYACAAAACEA2F5octYA&#10;AAADAQAADwAAAAAAAAAAAAAAAABdBQAAZHJzL2Rvd25yZXYueG1sUEsBAi0AFAAGAAgAAAAhAO7D&#10;lE0TAQAAwQEAABkAAAAAAAAAAAAAAAAAYAYAAGRycy9fcmVscy9lMm9Eb2MueG1sLnJlbHNQSwUG&#10;AAAAAAUABQA6AQAAqgcAAAAA&#10;" o:button="t" filled="f" stroked="f">
                <v:fill o:detectmouseclick="t"/>
                <o:lock v:ext="edit" aspectratio="t"/>
                <w10:anchorlock/>
              </v:rect>
            </w:pict>
          </mc:Fallback>
        </mc:AlternateContent>
      </w:r>
    </w:p>
    <w:p w:rsidR="00D02967" w:rsidRDefault="00D02967" w:rsidP="00D02967">
      <w:pPr>
        <w:pStyle w:val="HTMLPreformatted"/>
        <w:shd w:val="clear" w:color="auto" w:fill="EEEEEE"/>
        <w:jc w:val="both"/>
        <w:rPr>
          <w:color w:val="535559"/>
        </w:rPr>
      </w:pPr>
      <w:r>
        <w:rPr>
          <w:color w:val="535559"/>
        </w:rPr>
        <w:lastRenderedPageBreak/>
        <w:t>1 1</w:t>
      </w:r>
    </w:p>
    <w:p w:rsidR="00D02967" w:rsidRDefault="00D02967" w:rsidP="00D02967">
      <w:pPr>
        <w:pStyle w:val="HTMLPreformatted"/>
        <w:shd w:val="clear" w:color="auto" w:fill="EEEEEE"/>
        <w:jc w:val="both"/>
        <w:rPr>
          <w:color w:val="535559"/>
        </w:rPr>
      </w:pPr>
      <w:r>
        <w:rPr>
          <w:color w:val="535559"/>
        </w:rPr>
        <w:t>1 2</w:t>
      </w:r>
    </w:p>
    <w:p w:rsidR="00D02967" w:rsidRDefault="00D02967" w:rsidP="00D02967">
      <w:pPr>
        <w:pStyle w:val="HTMLPreformatted"/>
        <w:shd w:val="clear" w:color="auto" w:fill="EEEEEE"/>
        <w:jc w:val="both"/>
        <w:rPr>
          <w:color w:val="535559"/>
        </w:rPr>
      </w:pPr>
      <w:r>
        <w:rPr>
          <w:color w:val="535559"/>
        </w:rPr>
        <w:t>1 3</w:t>
      </w:r>
    </w:p>
    <w:p w:rsidR="00D02967" w:rsidRDefault="00D02967" w:rsidP="00D02967">
      <w:pPr>
        <w:pStyle w:val="HTMLPreformatted"/>
        <w:shd w:val="clear" w:color="auto" w:fill="EEEEEE"/>
        <w:jc w:val="both"/>
        <w:rPr>
          <w:color w:val="535559"/>
        </w:rPr>
      </w:pPr>
      <w:r>
        <w:rPr>
          <w:color w:val="535559"/>
        </w:rPr>
        <w:t>2 1</w:t>
      </w:r>
    </w:p>
    <w:p w:rsidR="00D02967" w:rsidRDefault="00D02967" w:rsidP="00D02967">
      <w:pPr>
        <w:pStyle w:val="HTMLPreformatted"/>
        <w:shd w:val="clear" w:color="auto" w:fill="EEEEEE"/>
        <w:jc w:val="both"/>
        <w:rPr>
          <w:color w:val="535559"/>
        </w:rPr>
      </w:pPr>
      <w:r>
        <w:rPr>
          <w:color w:val="535559"/>
        </w:rPr>
        <w:t xml:space="preserve">2 2 </w:t>
      </w:r>
    </w:p>
    <w:p w:rsidR="00D02967" w:rsidRDefault="00D02967" w:rsidP="00D02967">
      <w:pPr>
        <w:pStyle w:val="HTMLPreformatted"/>
        <w:shd w:val="clear" w:color="auto" w:fill="EEEEEE"/>
        <w:jc w:val="both"/>
        <w:rPr>
          <w:color w:val="535559"/>
        </w:rPr>
      </w:pPr>
      <w:r>
        <w:rPr>
          <w:color w:val="535559"/>
        </w:rPr>
        <w:t>2 3</w:t>
      </w:r>
    </w:p>
    <w:p w:rsidR="00D02967" w:rsidRDefault="00D02967" w:rsidP="00D02967">
      <w:pPr>
        <w:pStyle w:val="HTMLPreformatted"/>
        <w:shd w:val="clear" w:color="auto" w:fill="EEEEEE"/>
        <w:jc w:val="both"/>
        <w:rPr>
          <w:color w:val="535559"/>
        </w:rPr>
      </w:pPr>
      <w:r>
        <w:rPr>
          <w:color w:val="535559"/>
        </w:rPr>
        <w:t>3 1</w:t>
      </w:r>
    </w:p>
    <w:p w:rsidR="00D02967" w:rsidRDefault="00D02967" w:rsidP="00D02967">
      <w:pPr>
        <w:pStyle w:val="HTMLPreformatted"/>
        <w:shd w:val="clear" w:color="auto" w:fill="EEEEEE"/>
        <w:jc w:val="both"/>
        <w:rPr>
          <w:color w:val="535559"/>
        </w:rPr>
      </w:pPr>
      <w:r>
        <w:rPr>
          <w:color w:val="535559"/>
        </w:rPr>
        <w:t>3 2</w:t>
      </w:r>
    </w:p>
    <w:p w:rsidR="00D02967" w:rsidRDefault="00D02967" w:rsidP="00D02967">
      <w:pPr>
        <w:pStyle w:val="HTMLPreformatted"/>
        <w:shd w:val="clear" w:color="auto" w:fill="EEEEEE"/>
        <w:jc w:val="both"/>
        <w:rPr>
          <w:color w:val="535559"/>
        </w:rPr>
      </w:pPr>
      <w:r>
        <w:rPr>
          <w:color w:val="535559"/>
        </w:rPr>
        <w:t>3 3</w:t>
      </w:r>
    </w:p>
    <w:p w:rsidR="00D02967" w:rsidRDefault="00D02967" w:rsidP="00D0296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 Infinitive do-while Loop</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t>In C#, if you pass </w:t>
      </w:r>
      <w:r>
        <w:rPr>
          <w:rStyle w:val="Strong"/>
          <w:rFonts w:ascii="Segoe UI" w:eastAsiaTheme="majorEastAsia" w:hAnsi="Segoe UI" w:cs="Segoe UI"/>
          <w:color w:val="333333"/>
        </w:rPr>
        <w:t>true</w:t>
      </w:r>
      <w:r>
        <w:rPr>
          <w:rFonts w:ascii="Segoe UI" w:hAnsi="Segoe UI" w:cs="Segoe UI"/>
          <w:color w:val="333333"/>
        </w:rPr>
        <w:t> in the do-while loop, it will be infinitive do-while loop.</w:t>
      </w:r>
    </w:p>
    <w:p w:rsidR="00D02967" w:rsidRDefault="00D02967" w:rsidP="00D0296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D02967" w:rsidRDefault="00D02967" w:rsidP="00D02967">
      <w:pPr>
        <w:numPr>
          <w:ilvl w:val="0"/>
          <w:numId w:val="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do</w:t>
      </w:r>
      <w:r>
        <w:rPr>
          <w:rFonts w:ascii="Segoe UI" w:hAnsi="Segoe UI" w:cs="Segoe UI"/>
          <w:color w:val="000000"/>
          <w:bdr w:val="none" w:sz="0" w:space="0" w:color="auto" w:frame="1"/>
        </w:rPr>
        <w:t>{  </w:t>
      </w:r>
    </w:p>
    <w:p w:rsidR="00D02967" w:rsidRDefault="00D02967" w:rsidP="00D02967">
      <w:pPr>
        <w:numPr>
          <w:ilvl w:val="0"/>
          <w:numId w:val="2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//code to be executed</w:t>
      </w:r>
      <w:r>
        <w:rPr>
          <w:rFonts w:ascii="Segoe UI" w:hAnsi="Segoe UI" w:cs="Segoe UI"/>
          <w:color w:val="000000"/>
          <w:bdr w:val="none" w:sz="0" w:space="0" w:color="auto" w:frame="1"/>
        </w:rPr>
        <w:t>  </w:t>
      </w:r>
    </w:p>
    <w:p w:rsidR="00D02967" w:rsidRDefault="00D02967" w:rsidP="00D02967">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D02967" w:rsidRDefault="00D02967" w:rsidP="00D029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 Infinitive do-while Loop Example</w:t>
      </w:r>
    </w:p>
    <w:p w:rsidR="00D02967" w:rsidRDefault="00D02967" w:rsidP="00D02967">
      <w:pPr>
        <w:numPr>
          <w:ilvl w:val="0"/>
          <w:numId w:val="24"/>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System;  </w:t>
      </w:r>
    </w:p>
    <w:p w:rsidR="00D02967" w:rsidRDefault="00D02967" w:rsidP="00D02967">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WhileExample</w:t>
      </w:r>
      <w:proofErr w:type="spellEnd"/>
      <w:r>
        <w:rPr>
          <w:rFonts w:ascii="Segoe UI" w:hAnsi="Segoe UI" w:cs="Segoe UI"/>
          <w:color w:val="000000"/>
          <w:bdr w:val="none" w:sz="0" w:space="0" w:color="auto" w:frame="1"/>
        </w:rPr>
        <w:t>  </w:t>
      </w:r>
    </w:p>
    <w:p w:rsidR="00D02967" w:rsidRDefault="00D02967" w:rsidP="00D02967">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r>
        <w:rPr>
          <w:rStyle w:val="keyword"/>
          <w:rFonts w:ascii="Segoe UI" w:hAnsi="Segoe UI" w:cs="Segoe UI"/>
          <w:b/>
          <w:bCs/>
          <w:color w:val="006699"/>
          <w:bdr w:val="none" w:sz="0" w:space="0" w:color="auto" w:frame="1"/>
        </w:rPr>
        <w:t>string</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D02967" w:rsidRDefault="00D02967" w:rsidP="00D02967">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02967" w:rsidRDefault="00D02967" w:rsidP="00D02967">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do</w:t>
      </w:r>
      <w:r>
        <w:rPr>
          <w:rFonts w:ascii="Segoe UI" w:hAnsi="Segoe UI" w:cs="Segoe UI"/>
          <w:color w:val="000000"/>
          <w:bdr w:val="none" w:sz="0" w:space="0" w:color="auto" w:frame="1"/>
        </w:rPr>
        <w:t>{  </w:t>
      </w:r>
    </w:p>
    <w:p w:rsidR="00D02967" w:rsidRDefault="00D02967" w:rsidP="00D02967">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Console.WriteLine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"Infinitive do-while Loop"</w:t>
      </w:r>
      <w:r>
        <w:rPr>
          <w:rFonts w:ascii="Segoe UI" w:hAnsi="Segoe UI" w:cs="Segoe UI"/>
          <w:color w:val="000000"/>
          <w:bdr w:val="none" w:sz="0" w:space="0" w:color="auto" w:frame="1"/>
        </w:rPr>
        <w:t>);  </w:t>
      </w:r>
    </w:p>
    <w:p w:rsidR="00D02967" w:rsidRDefault="00D02967" w:rsidP="00D02967">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D02967" w:rsidRDefault="00D02967" w:rsidP="00D02967">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t>Output:</w:t>
      </w:r>
    </w:p>
    <w:p w:rsidR="00D02967" w:rsidRDefault="00D02967" w:rsidP="00D02967">
      <w:pPr>
        <w:pStyle w:val="HTMLPreformatted"/>
        <w:shd w:val="clear" w:color="auto" w:fill="EEEEEE"/>
        <w:jc w:val="both"/>
        <w:rPr>
          <w:color w:val="535559"/>
        </w:rPr>
      </w:pPr>
      <w:r>
        <w:rPr>
          <w:color w:val="535559"/>
        </w:rPr>
        <w:t xml:space="preserve">Infinitive do-while Loop </w:t>
      </w:r>
    </w:p>
    <w:p w:rsidR="00D02967" w:rsidRDefault="00D02967" w:rsidP="00D02967">
      <w:pPr>
        <w:pStyle w:val="HTMLPreformatted"/>
        <w:shd w:val="clear" w:color="auto" w:fill="EEEEEE"/>
        <w:jc w:val="both"/>
        <w:rPr>
          <w:color w:val="535559"/>
        </w:rPr>
      </w:pPr>
      <w:r>
        <w:rPr>
          <w:color w:val="535559"/>
        </w:rPr>
        <w:t>Infinitive do-while Loop</w:t>
      </w:r>
    </w:p>
    <w:p w:rsidR="00D02967" w:rsidRDefault="00D02967" w:rsidP="00D02967">
      <w:pPr>
        <w:pStyle w:val="HTMLPreformatted"/>
        <w:shd w:val="clear" w:color="auto" w:fill="EEEEEE"/>
        <w:jc w:val="both"/>
        <w:rPr>
          <w:color w:val="535559"/>
        </w:rPr>
      </w:pPr>
      <w:r>
        <w:rPr>
          <w:color w:val="535559"/>
        </w:rPr>
        <w:t>Infinitive do-while Loop</w:t>
      </w:r>
    </w:p>
    <w:p w:rsidR="00D02967" w:rsidRDefault="00D02967" w:rsidP="00D02967">
      <w:pPr>
        <w:pStyle w:val="HTMLPreformatted"/>
        <w:shd w:val="clear" w:color="auto" w:fill="EEEEEE"/>
        <w:jc w:val="both"/>
        <w:rPr>
          <w:color w:val="535559"/>
        </w:rPr>
      </w:pPr>
      <w:r>
        <w:rPr>
          <w:color w:val="535559"/>
        </w:rPr>
        <w:t>Infinitive do-while Loop</w:t>
      </w:r>
    </w:p>
    <w:p w:rsidR="00D02967" w:rsidRDefault="00D02967" w:rsidP="00D02967">
      <w:pPr>
        <w:pStyle w:val="HTMLPreformatted"/>
        <w:shd w:val="clear" w:color="auto" w:fill="EEEEEE"/>
        <w:jc w:val="both"/>
        <w:rPr>
          <w:color w:val="535559"/>
        </w:rPr>
      </w:pPr>
      <w:r>
        <w:rPr>
          <w:color w:val="535559"/>
        </w:rPr>
        <w:t>Infinitive do-while Loop</w:t>
      </w:r>
    </w:p>
    <w:p w:rsidR="00D02967" w:rsidRDefault="00D02967" w:rsidP="00D02967">
      <w:pPr>
        <w:pStyle w:val="HTMLPreformatted"/>
        <w:shd w:val="clear" w:color="auto" w:fill="EEEEEE"/>
        <w:jc w:val="both"/>
        <w:rPr>
          <w:color w:val="535559"/>
        </w:rPr>
      </w:pPr>
      <w:proofErr w:type="spellStart"/>
      <w:proofErr w:type="gramStart"/>
      <w:r>
        <w:rPr>
          <w:color w:val="535559"/>
        </w:rPr>
        <w:t>ctrl+</w:t>
      </w:r>
      <w:proofErr w:type="gramEnd"/>
      <w:r>
        <w:rPr>
          <w:color w:val="535559"/>
        </w:rPr>
        <w:t>c</w:t>
      </w:r>
      <w:proofErr w:type="spellEnd"/>
    </w:p>
    <w:p w:rsidR="00D02967" w:rsidRDefault="00D02967"/>
    <w:p w:rsidR="00D02967" w:rsidRDefault="00D02967" w:rsidP="00D02967">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C# Break Statement</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t>The C# </w:t>
      </w:r>
      <w:r>
        <w:rPr>
          <w:rStyle w:val="Emphasis"/>
          <w:rFonts w:ascii="Segoe UI" w:eastAsiaTheme="majorEastAsia" w:hAnsi="Segoe UI" w:cs="Segoe UI"/>
          <w:color w:val="333333"/>
        </w:rPr>
        <w:t>break</w:t>
      </w:r>
      <w:r>
        <w:rPr>
          <w:rFonts w:ascii="Segoe UI" w:hAnsi="Segoe UI" w:cs="Segoe UI"/>
          <w:color w:val="333333"/>
        </w:rPr>
        <w:t> is used to break loop or switch statement. It breaks the current flow of the program at the given condition. In case of inner loop, it breaks only inner loop.</w:t>
      </w:r>
    </w:p>
    <w:p w:rsidR="00D02967" w:rsidRDefault="00D02967" w:rsidP="00D02967">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D02967" w:rsidRDefault="00D02967" w:rsidP="00D02967">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jump-statement;    </w:t>
      </w:r>
    </w:p>
    <w:p w:rsidR="00D02967" w:rsidRDefault="00D02967" w:rsidP="00D02967">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rsidR="00D02967" w:rsidRDefault="00D02967" w:rsidP="00D02967">
      <w:pPr>
        <w:pStyle w:val="NormalWeb"/>
        <w:shd w:val="clear" w:color="auto" w:fill="FFFFFF"/>
        <w:jc w:val="both"/>
        <w:rPr>
          <w:rFonts w:ascii="Segoe UI" w:hAnsi="Segoe UI" w:cs="Segoe UI"/>
          <w:color w:val="333333"/>
        </w:rPr>
      </w:pPr>
      <w:r>
        <w:rPr>
          <w:rStyle w:val="Strong"/>
          <w:rFonts w:ascii="Segoe UI" w:hAnsi="Segoe UI" w:cs="Segoe UI"/>
          <w:color w:val="333333"/>
        </w:rPr>
        <w:t>Flowchart:</w:t>
      </w:r>
    </w:p>
    <w:p w:rsidR="00D02967" w:rsidRDefault="00D02967" w:rsidP="00D02967">
      <w:pPr>
        <w:rPr>
          <w:rFonts w:ascii="Times New Roman" w:hAnsi="Times New Roman" w:cs="Times New Roman"/>
        </w:rPr>
      </w:pPr>
      <w:r>
        <w:rPr>
          <w:noProof/>
          <w:lang w:eastAsia="en-IN"/>
        </w:rPr>
        <w:drawing>
          <wp:inline distT="0" distB="0" distL="0" distR="0">
            <wp:extent cx="4953000" cy="3248025"/>
            <wp:effectExtent l="0" t="0" r="0" b="9525"/>
            <wp:docPr id="11" name="Picture 11" descr="C# break statemen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 break statement flowch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3248025"/>
                    </a:xfrm>
                    <a:prstGeom prst="rect">
                      <a:avLst/>
                    </a:prstGeom>
                    <a:noFill/>
                    <a:ln>
                      <a:noFill/>
                    </a:ln>
                  </pic:spPr>
                </pic:pic>
              </a:graphicData>
            </a:graphic>
          </wp:inline>
        </w:drawing>
      </w:r>
    </w:p>
    <w:p w:rsidR="00D02967" w:rsidRDefault="00D02967" w:rsidP="00D029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 Break Statement Example</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t>Let's see a simple example of C# break statement which is used inside the loop.</w:t>
      </w:r>
    </w:p>
    <w:p w:rsidR="00D02967" w:rsidRDefault="00D02967" w:rsidP="00D02967">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System;  </w:t>
      </w:r>
    </w:p>
    <w:p w:rsidR="00D02967" w:rsidRDefault="00D02967" w:rsidP="00D02967">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BreakExample</w:t>
      </w:r>
      <w:proofErr w:type="spellEnd"/>
      <w:r>
        <w:rPr>
          <w:rFonts w:ascii="Segoe UI" w:hAnsi="Segoe UI" w:cs="Segoe UI"/>
          <w:color w:val="000000"/>
          <w:bdr w:val="none" w:sz="0" w:space="0" w:color="auto" w:frame="1"/>
        </w:rPr>
        <w:t>  </w:t>
      </w:r>
    </w:p>
    <w:p w:rsidR="00D02967" w:rsidRDefault="00D02967" w:rsidP="00D02967">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r>
        <w:rPr>
          <w:rStyle w:val="keyword"/>
          <w:rFonts w:ascii="Segoe UI" w:hAnsi="Segoe UI" w:cs="Segoe UI"/>
          <w:b/>
          <w:bCs/>
          <w:color w:val="006699"/>
          <w:bdr w:val="none" w:sz="0" w:space="0" w:color="auto" w:frame="1"/>
        </w:rPr>
        <w:t>string</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D02967" w:rsidRDefault="00D02967" w:rsidP="00D02967">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 = 1; i &lt;= 10; i++)  </w:t>
      </w:r>
    </w:p>
    <w:p w:rsidR="00D02967" w:rsidRDefault="00D02967" w:rsidP="00D02967">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(i == 5)  </w:t>
      </w:r>
    </w:p>
    <w:p w:rsidR="00D02967" w:rsidRDefault="00D02967" w:rsidP="00D02967">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rsidR="00D02967" w:rsidRDefault="00D02967" w:rsidP="00D02967">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Console.WriteLine</w:t>
      </w:r>
      <w:proofErr w:type="spellEnd"/>
      <w:r>
        <w:rPr>
          <w:rFonts w:ascii="Segoe UI" w:hAnsi="Segoe UI" w:cs="Segoe UI"/>
          <w:color w:val="000000"/>
          <w:bdr w:val="none" w:sz="0" w:space="0" w:color="auto" w:frame="1"/>
        </w:rPr>
        <w:t>(i);  </w:t>
      </w:r>
    </w:p>
    <w:p w:rsidR="00D02967" w:rsidRDefault="00D02967" w:rsidP="00D02967">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t>Output:</w:t>
      </w:r>
    </w:p>
    <w:p w:rsidR="00D02967" w:rsidRDefault="00D02967" w:rsidP="00D02967">
      <w:pPr>
        <w:pStyle w:val="HTMLPreformatted"/>
        <w:shd w:val="clear" w:color="auto" w:fill="EEEEEE"/>
        <w:jc w:val="both"/>
        <w:rPr>
          <w:color w:val="535559"/>
        </w:rPr>
      </w:pPr>
      <w:r>
        <w:rPr>
          <w:color w:val="535559"/>
        </w:rPr>
        <w:t>1</w:t>
      </w:r>
    </w:p>
    <w:p w:rsidR="00D02967" w:rsidRDefault="00D02967" w:rsidP="00D02967">
      <w:pPr>
        <w:pStyle w:val="HTMLPreformatted"/>
        <w:shd w:val="clear" w:color="auto" w:fill="EEEEEE"/>
        <w:jc w:val="both"/>
        <w:rPr>
          <w:color w:val="535559"/>
        </w:rPr>
      </w:pPr>
      <w:r>
        <w:rPr>
          <w:color w:val="535559"/>
        </w:rPr>
        <w:t>2</w:t>
      </w:r>
    </w:p>
    <w:p w:rsidR="00D02967" w:rsidRDefault="00D02967" w:rsidP="00D02967">
      <w:pPr>
        <w:pStyle w:val="HTMLPreformatted"/>
        <w:shd w:val="clear" w:color="auto" w:fill="EEEEEE"/>
        <w:jc w:val="both"/>
        <w:rPr>
          <w:color w:val="535559"/>
        </w:rPr>
      </w:pPr>
      <w:r>
        <w:rPr>
          <w:color w:val="535559"/>
        </w:rPr>
        <w:t>3</w:t>
      </w:r>
    </w:p>
    <w:p w:rsidR="00D02967" w:rsidRDefault="00D02967" w:rsidP="00D02967">
      <w:pPr>
        <w:pStyle w:val="HTMLPreformatted"/>
        <w:shd w:val="clear" w:color="auto" w:fill="EEEEEE"/>
        <w:jc w:val="both"/>
        <w:rPr>
          <w:color w:val="535559"/>
        </w:rPr>
      </w:pPr>
      <w:r>
        <w:rPr>
          <w:color w:val="535559"/>
        </w:rPr>
        <w:t>4</w:t>
      </w:r>
    </w:p>
    <w:p w:rsidR="00D02967" w:rsidRDefault="00D02967" w:rsidP="00D029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 Break Statement with Inner Loop</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t>The C# break statement breaks inner loop only if you use break statement inside the inner loop. Let's see the example code:</w:t>
      </w:r>
    </w:p>
    <w:p w:rsidR="00D02967" w:rsidRDefault="00D02967" w:rsidP="00D02967">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System;  </w:t>
      </w:r>
    </w:p>
    <w:p w:rsidR="00D02967" w:rsidRDefault="00D02967" w:rsidP="00D02967">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BreakExample</w:t>
      </w:r>
      <w:proofErr w:type="spellEnd"/>
      <w:r>
        <w:rPr>
          <w:rFonts w:ascii="Segoe UI" w:hAnsi="Segoe UI" w:cs="Segoe UI"/>
          <w:color w:val="000000"/>
          <w:bdr w:val="none" w:sz="0" w:space="0" w:color="auto" w:frame="1"/>
        </w:rPr>
        <w:t>  </w:t>
      </w:r>
    </w:p>
    <w:p w:rsidR="00D02967" w:rsidRDefault="00D02967" w:rsidP="00D02967">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r>
        <w:rPr>
          <w:rStyle w:val="keyword"/>
          <w:rFonts w:ascii="Segoe UI" w:hAnsi="Segoe UI" w:cs="Segoe UI"/>
          <w:b/>
          <w:bCs/>
          <w:color w:val="006699"/>
          <w:bdr w:val="none" w:sz="0" w:space="0" w:color="auto" w:frame="1"/>
        </w:rPr>
        <w:t>string</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D02967" w:rsidRDefault="00D02967" w:rsidP="00D02967">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i=1;i&lt;=3;i++){      </w:t>
      </w:r>
    </w:p>
    <w:p w:rsidR="00D02967" w:rsidRDefault="00D02967" w:rsidP="00D02967">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j=1;j&lt;=3;j++){      </w:t>
      </w:r>
    </w:p>
    <w:p w:rsidR="00D02967" w:rsidRDefault="00D02967" w:rsidP="00D02967">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(i==2&amp;&amp;j==2){      </w:t>
      </w:r>
    </w:p>
    <w:p w:rsidR="00D02967" w:rsidRDefault="00D02967" w:rsidP="00D02967">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rsidR="00D02967" w:rsidRDefault="00D02967" w:rsidP="00D02967">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Console.WriteLine</w:t>
      </w:r>
      <w:proofErr w:type="spellEnd"/>
      <w:r>
        <w:rPr>
          <w:rFonts w:ascii="Segoe UI" w:hAnsi="Segoe UI" w:cs="Segoe UI"/>
          <w:color w:val="000000"/>
          <w:bdr w:val="none" w:sz="0" w:space="0" w:color="auto" w:frame="1"/>
        </w:rPr>
        <w:t>(i+</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+j);      </w:t>
      </w:r>
    </w:p>
    <w:p w:rsidR="00D02967" w:rsidRDefault="00D02967" w:rsidP="00D02967">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t>Output:</w:t>
      </w:r>
    </w:p>
    <w:p w:rsidR="00D02967" w:rsidRDefault="00D02967" w:rsidP="00D02967">
      <w:pPr>
        <w:pStyle w:val="HTMLPreformatted"/>
        <w:shd w:val="clear" w:color="auto" w:fill="EEEEEE"/>
        <w:jc w:val="both"/>
        <w:rPr>
          <w:color w:val="535559"/>
        </w:rPr>
      </w:pPr>
      <w:r>
        <w:rPr>
          <w:color w:val="535559"/>
        </w:rPr>
        <w:t>1 1</w:t>
      </w:r>
    </w:p>
    <w:p w:rsidR="00D02967" w:rsidRDefault="00D02967" w:rsidP="00D02967">
      <w:pPr>
        <w:pStyle w:val="HTMLPreformatted"/>
        <w:shd w:val="clear" w:color="auto" w:fill="EEEEEE"/>
        <w:jc w:val="both"/>
        <w:rPr>
          <w:color w:val="535559"/>
        </w:rPr>
      </w:pPr>
      <w:r>
        <w:rPr>
          <w:color w:val="535559"/>
        </w:rPr>
        <w:t>1 2</w:t>
      </w:r>
    </w:p>
    <w:p w:rsidR="00D02967" w:rsidRDefault="00D02967" w:rsidP="00D02967">
      <w:pPr>
        <w:pStyle w:val="HTMLPreformatted"/>
        <w:shd w:val="clear" w:color="auto" w:fill="EEEEEE"/>
        <w:jc w:val="both"/>
        <w:rPr>
          <w:color w:val="535559"/>
        </w:rPr>
      </w:pPr>
      <w:r>
        <w:rPr>
          <w:color w:val="535559"/>
        </w:rPr>
        <w:t>1 3</w:t>
      </w:r>
    </w:p>
    <w:p w:rsidR="00D02967" w:rsidRDefault="00D02967" w:rsidP="00D02967">
      <w:pPr>
        <w:pStyle w:val="HTMLPreformatted"/>
        <w:shd w:val="clear" w:color="auto" w:fill="EEEEEE"/>
        <w:jc w:val="both"/>
        <w:rPr>
          <w:color w:val="535559"/>
        </w:rPr>
      </w:pPr>
      <w:r>
        <w:rPr>
          <w:color w:val="535559"/>
        </w:rPr>
        <w:t>2 1</w:t>
      </w:r>
    </w:p>
    <w:p w:rsidR="00D02967" w:rsidRDefault="00D02967" w:rsidP="00D02967">
      <w:pPr>
        <w:pStyle w:val="HTMLPreformatted"/>
        <w:shd w:val="clear" w:color="auto" w:fill="EEEEEE"/>
        <w:jc w:val="both"/>
        <w:rPr>
          <w:color w:val="535559"/>
        </w:rPr>
      </w:pPr>
      <w:r>
        <w:rPr>
          <w:color w:val="535559"/>
        </w:rPr>
        <w:t>3 1</w:t>
      </w:r>
    </w:p>
    <w:p w:rsidR="00D02967" w:rsidRDefault="00D02967" w:rsidP="00D02967">
      <w:pPr>
        <w:pStyle w:val="HTMLPreformatted"/>
        <w:shd w:val="clear" w:color="auto" w:fill="EEEEEE"/>
        <w:jc w:val="both"/>
        <w:rPr>
          <w:color w:val="535559"/>
        </w:rPr>
      </w:pPr>
      <w:r>
        <w:rPr>
          <w:color w:val="535559"/>
        </w:rPr>
        <w:t>3 2</w:t>
      </w:r>
    </w:p>
    <w:p w:rsidR="00D02967" w:rsidRDefault="00D02967" w:rsidP="00D02967">
      <w:pPr>
        <w:pStyle w:val="HTMLPreformatted"/>
        <w:shd w:val="clear" w:color="auto" w:fill="EEEEEE"/>
        <w:jc w:val="both"/>
        <w:rPr>
          <w:color w:val="535559"/>
        </w:rPr>
      </w:pPr>
      <w:r>
        <w:rPr>
          <w:color w:val="535559"/>
        </w:rPr>
        <w:t>3 3</w:t>
      </w:r>
    </w:p>
    <w:p w:rsidR="00D02967" w:rsidRDefault="00D02967"/>
    <w:p w:rsidR="00D02967" w:rsidRDefault="00D02967" w:rsidP="00D02967">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 Continue Statement</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t>The C# </w:t>
      </w:r>
      <w:proofErr w:type="gramStart"/>
      <w:r>
        <w:rPr>
          <w:rStyle w:val="Emphasis"/>
          <w:rFonts w:ascii="Segoe UI" w:eastAsiaTheme="majorEastAsia" w:hAnsi="Segoe UI" w:cs="Segoe UI"/>
          <w:color w:val="333333"/>
        </w:rPr>
        <w:t>continue</w:t>
      </w:r>
      <w:proofErr w:type="gramEnd"/>
      <w:r>
        <w:rPr>
          <w:rStyle w:val="Emphasis"/>
          <w:rFonts w:ascii="Segoe UI" w:eastAsiaTheme="majorEastAsia" w:hAnsi="Segoe UI" w:cs="Segoe UI"/>
          <w:color w:val="333333"/>
        </w:rPr>
        <w:t xml:space="preserve"> statement</w:t>
      </w:r>
      <w:r>
        <w:rPr>
          <w:rFonts w:ascii="Segoe UI" w:hAnsi="Segoe UI" w:cs="Segoe UI"/>
          <w:color w:val="333333"/>
        </w:rPr>
        <w:t> is used to continue loop. It continues the current flow of the program and skips the remaining code at specified condition. In case of inner loop, it continues only inner loop.</w:t>
      </w:r>
    </w:p>
    <w:p w:rsidR="00D02967" w:rsidRDefault="00D02967" w:rsidP="00D02967">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D02967" w:rsidRDefault="00D02967" w:rsidP="00D02967">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jump-statement;    </w:t>
      </w:r>
    </w:p>
    <w:p w:rsidR="00D02967" w:rsidRDefault="00D02967" w:rsidP="00D02967">
      <w:pPr>
        <w:numPr>
          <w:ilvl w:val="0"/>
          <w:numId w:val="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w:t>
      </w:r>
    </w:p>
    <w:p w:rsidR="00D02967" w:rsidRDefault="00D02967" w:rsidP="00D029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 Continue Statement Example</w:t>
      </w:r>
    </w:p>
    <w:p w:rsidR="00D02967" w:rsidRDefault="00D02967" w:rsidP="00D02967">
      <w:pPr>
        <w:numPr>
          <w:ilvl w:val="0"/>
          <w:numId w:val="29"/>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System;  </w:t>
      </w:r>
    </w:p>
    <w:p w:rsidR="00D02967" w:rsidRDefault="00D02967" w:rsidP="00D02967">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ContinueExample</w:t>
      </w:r>
      <w:proofErr w:type="spellEnd"/>
      <w:r>
        <w:rPr>
          <w:rFonts w:ascii="Segoe UI" w:hAnsi="Segoe UI" w:cs="Segoe UI"/>
          <w:color w:val="000000"/>
          <w:bdr w:val="none" w:sz="0" w:space="0" w:color="auto" w:frame="1"/>
        </w:rPr>
        <w:t>  </w:t>
      </w:r>
    </w:p>
    <w:p w:rsidR="00D02967" w:rsidRDefault="00D02967" w:rsidP="00D02967">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r>
        <w:rPr>
          <w:rStyle w:val="keyword"/>
          <w:rFonts w:ascii="Segoe UI" w:hAnsi="Segoe UI" w:cs="Segoe UI"/>
          <w:b/>
          <w:bCs/>
          <w:color w:val="006699"/>
          <w:bdr w:val="none" w:sz="0" w:space="0" w:color="auto" w:frame="1"/>
        </w:rPr>
        <w:t>string</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D02967" w:rsidRDefault="00D02967" w:rsidP="00D02967">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i=1;i&lt;=10;i++){    </w:t>
      </w:r>
    </w:p>
    <w:p w:rsidR="00D02967" w:rsidRDefault="00D02967" w:rsidP="00D02967">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(i==5){    </w:t>
      </w:r>
    </w:p>
    <w:p w:rsidR="00D02967" w:rsidRDefault="00D02967" w:rsidP="00D02967">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w:t>
      </w:r>
    </w:p>
    <w:p w:rsidR="00D02967" w:rsidRDefault="00D02967" w:rsidP="00D02967">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Console.WriteLine</w:t>
      </w:r>
      <w:proofErr w:type="spellEnd"/>
      <w:r>
        <w:rPr>
          <w:rFonts w:ascii="Segoe UI" w:hAnsi="Segoe UI" w:cs="Segoe UI"/>
          <w:color w:val="000000"/>
          <w:bdr w:val="none" w:sz="0" w:space="0" w:color="auto" w:frame="1"/>
        </w:rPr>
        <w:t>(i);    </w:t>
      </w:r>
    </w:p>
    <w:p w:rsidR="00D02967" w:rsidRDefault="00D02967" w:rsidP="00D02967">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t>Output:</w:t>
      </w:r>
    </w:p>
    <w:p w:rsidR="00D02967" w:rsidRDefault="00D02967" w:rsidP="00D02967">
      <w:pPr>
        <w:shd w:val="clear" w:color="auto" w:fill="FFFFFF"/>
        <w:jc w:val="both"/>
        <w:textAlignment w:val="baseline"/>
        <w:rPr>
          <w:rFonts w:ascii="inherit" w:hAnsi="inherit" w:cs="Times New Roman"/>
          <w:color w:val="FFFFFF"/>
          <w:sz w:val="20"/>
          <w:szCs w:val="20"/>
        </w:rPr>
      </w:pPr>
      <w:r>
        <w:rPr>
          <w:rFonts w:ascii="inherit" w:hAnsi="inherit"/>
          <w:color w:val="FFFFFF"/>
          <w:sz w:val="20"/>
          <w:szCs w:val="20"/>
        </w:rPr>
        <w:t>2.1M</w:t>
      </w:r>
    </w:p>
    <w:p w:rsidR="00D02967" w:rsidRDefault="00D02967" w:rsidP="00D02967">
      <w:pPr>
        <w:shd w:val="clear" w:color="auto" w:fill="FFFFFF"/>
        <w:jc w:val="both"/>
        <w:textAlignment w:val="baseline"/>
        <w:rPr>
          <w:rFonts w:ascii="inherit" w:hAnsi="inherit"/>
          <w:color w:val="FFFFFF"/>
          <w:sz w:val="20"/>
          <w:szCs w:val="20"/>
        </w:rPr>
      </w:pPr>
      <w:r>
        <w:rPr>
          <w:rFonts w:ascii="inherit" w:hAnsi="inherit"/>
          <w:color w:val="FFFFFF"/>
          <w:sz w:val="20"/>
          <w:szCs w:val="20"/>
        </w:rPr>
        <w:t>253</w:t>
      </w:r>
    </w:p>
    <w:p w:rsidR="00D02967" w:rsidRDefault="00D02967" w:rsidP="00D02967">
      <w:pPr>
        <w:shd w:val="clear" w:color="auto" w:fill="FFFFFF"/>
        <w:jc w:val="both"/>
        <w:textAlignment w:val="baseline"/>
        <w:rPr>
          <w:rFonts w:ascii="inherit" w:hAnsi="inherit"/>
          <w:color w:val="FFFFFF"/>
          <w:sz w:val="21"/>
          <w:szCs w:val="21"/>
        </w:rPr>
      </w:pPr>
      <w:r>
        <w:rPr>
          <w:rFonts w:ascii="inherit" w:hAnsi="inherit"/>
          <w:color w:val="FFFFFF"/>
          <w:sz w:val="21"/>
          <w:szCs w:val="21"/>
        </w:rPr>
        <w:t xml:space="preserve">Exception Handling in Java - </w:t>
      </w:r>
      <w:proofErr w:type="spellStart"/>
      <w:r>
        <w:rPr>
          <w:rFonts w:ascii="inherit" w:hAnsi="inherit"/>
          <w:color w:val="FFFFFF"/>
          <w:sz w:val="21"/>
          <w:szCs w:val="21"/>
        </w:rPr>
        <w:t>Javatpoint</w:t>
      </w:r>
      <w:proofErr w:type="spellEnd"/>
    </w:p>
    <w:p w:rsidR="00D02967" w:rsidRDefault="00D02967" w:rsidP="00D02967">
      <w:pPr>
        <w:pStyle w:val="HTMLPreformatted"/>
        <w:shd w:val="clear" w:color="auto" w:fill="EEEEEE"/>
        <w:jc w:val="both"/>
        <w:rPr>
          <w:color w:val="535559"/>
        </w:rPr>
      </w:pPr>
      <w:r>
        <w:rPr>
          <w:color w:val="535559"/>
        </w:rPr>
        <w:t>1</w:t>
      </w:r>
    </w:p>
    <w:p w:rsidR="00D02967" w:rsidRDefault="00D02967" w:rsidP="00D02967">
      <w:pPr>
        <w:pStyle w:val="HTMLPreformatted"/>
        <w:shd w:val="clear" w:color="auto" w:fill="EEEEEE"/>
        <w:jc w:val="both"/>
        <w:rPr>
          <w:color w:val="535559"/>
        </w:rPr>
      </w:pPr>
      <w:r>
        <w:rPr>
          <w:color w:val="535559"/>
        </w:rPr>
        <w:t>2</w:t>
      </w:r>
    </w:p>
    <w:p w:rsidR="00D02967" w:rsidRDefault="00D02967" w:rsidP="00D02967">
      <w:pPr>
        <w:pStyle w:val="HTMLPreformatted"/>
        <w:shd w:val="clear" w:color="auto" w:fill="EEEEEE"/>
        <w:jc w:val="both"/>
        <w:rPr>
          <w:color w:val="535559"/>
        </w:rPr>
      </w:pPr>
      <w:r>
        <w:rPr>
          <w:color w:val="535559"/>
        </w:rPr>
        <w:t>3</w:t>
      </w:r>
    </w:p>
    <w:p w:rsidR="00D02967" w:rsidRDefault="00D02967" w:rsidP="00D02967">
      <w:pPr>
        <w:pStyle w:val="HTMLPreformatted"/>
        <w:shd w:val="clear" w:color="auto" w:fill="EEEEEE"/>
        <w:jc w:val="both"/>
        <w:rPr>
          <w:color w:val="535559"/>
        </w:rPr>
      </w:pPr>
      <w:r>
        <w:rPr>
          <w:color w:val="535559"/>
        </w:rPr>
        <w:t>4</w:t>
      </w:r>
    </w:p>
    <w:p w:rsidR="00D02967" w:rsidRDefault="00D02967" w:rsidP="00D02967">
      <w:pPr>
        <w:pStyle w:val="HTMLPreformatted"/>
        <w:shd w:val="clear" w:color="auto" w:fill="EEEEEE"/>
        <w:jc w:val="both"/>
        <w:rPr>
          <w:color w:val="535559"/>
        </w:rPr>
      </w:pPr>
      <w:r>
        <w:rPr>
          <w:color w:val="535559"/>
        </w:rPr>
        <w:t>6</w:t>
      </w:r>
    </w:p>
    <w:p w:rsidR="00D02967" w:rsidRDefault="00D02967" w:rsidP="00D02967">
      <w:pPr>
        <w:pStyle w:val="HTMLPreformatted"/>
        <w:shd w:val="clear" w:color="auto" w:fill="EEEEEE"/>
        <w:jc w:val="both"/>
        <w:rPr>
          <w:color w:val="535559"/>
        </w:rPr>
      </w:pPr>
      <w:r>
        <w:rPr>
          <w:color w:val="535559"/>
        </w:rPr>
        <w:t>7</w:t>
      </w:r>
    </w:p>
    <w:p w:rsidR="00D02967" w:rsidRDefault="00D02967" w:rsidP="00D02967">
      <w:pPr>
        <w:pStyle w:val="HTMLPreformatted"/>
        <w:shd w:val="clear" w:color="auto" w:fill="EEEEEE"/>
        <w:jc w:val="both"/>
        <w:rPr>
          <w:color w:val="535559"/>
        </w:rPr>
      </w:pPr>
      <w:r>
        <w:rPr>
          <w:color w:val="535559"/>
        </w:rPr>
        <w:t>8</w:t>
      </w:r>
    </w:p>
    <w:p w:rsidR="00D02967" w:rsidRDefault="00D02967" w:rsidP="00D02967">
      <w:pPr>
        <w:pStyle w:val="HTMLPreformatted"/>
        <w:shd w:val="clear" w:color="auto" w:fill="EEEEEE"/>
        <w:jc w:val="both"/>
        <w:rPr>
          <w:color w:val="535559"/>
        </w:rPr>
      </w:pPr>
      <w:r>
        <w:rPr>
          <w:color w:val="535559"/>
        </w:rPr>
        <w:t>9</w:t>
      </w:r>
    </w:p>
    <w:p w:rsidR="00D02967" w:rsidRDefault="00D02967" w:rsidP="00D02967">
      <w:pPr>
        <w:pStyle w:val="HTMLPreformatted"/>
        <w:shd w:val="clear" w:color="auto" w:fill="EEEEEE"/>
        <w:jc w:val="both"/>
        <w:rPr>
          <w:color w:val="535559"/>
        </w:rPr>
      </w:pPr>
      <w:r>
        <w:rPr>
          <w:color w:val="535559"/>
        </w:rPr>
        <w:t>10</w:t>
      </w:r>
    </w:p>
    <w:p w:rsidR="00D02967" w:rsidRDefault="00D02967" w:rsidP="00D029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C# Continue Statement with Inner Loop</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t>C# Continue Statement continues inner loop only if you use continue statement inside the inner loop.</w:t>
      </w:r>
    </w:p>
    <w:p w:rsidR="00D02967" w:rsidRDefault="00D02967" w:rsidP="00D02967">
      <w:pPr>
        <w:numPr>
          <w:ilvl w:val="0"/>
          <w:numId w:val="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System;  </w:t>
      </w:r>
    </w:p>
    <w:p w:rsidR="00D02967" w:rsidRDefault="00D02967" w:rsidP="00D02967">
      <w:pPr>
        <w:numPr>
          <w:ilvl w:val="0"/>
          <w:numId w:val="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ContinueExample</w:t>
      </w:r>
      <w:proofErr w:type="spellEnd"/>
      <w:r>
        <w:rPr>
          <w:rFonts w:ascii="Segoe UI" w:hAnsi="Segoe UI" w:cs="Segoe UI"/>
          <w:color w:val="000000"/>
          <w:bdr w:val="none" w:sz="0" w:space="0" w:color="auto" w:frame="1"/>
        </w:rPr>
        <w:t>  </w:t>
      </w:r>
    </w:p>
    <w:p w:rsidR="00D02967" w:rsidRDefault="00D02967" w:rsidP="00D02967">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r>
        <w:rPr>
          <w:rStyle w:val="keyword"/>
          <w:rFonts w:ascii="Segoe UI" w:hAnsi="Segoe UI" w:cs="Segoe UI"/>
          <w:b/>
          <w:bCs/>
          <w:color w:val="006699"/>
          <w:bdr w:val="none" w:sz="0" w:space="0" w:color="auto" w:frame="1"/>
        </w:rPr>
        <w:t>string</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D02967" w:rsidRDefault="00D02967" w:rsidP="00D02967">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i=1;i&lt;=3;i++){      </w:t>
      </w:r>
    </w:p>
    <w:p w:rsidR="00D02967" w:rsidRDefault="00D02967" w:rsidP="00D02967">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j=1;j&lt;=3;j++){      </w:t>
      </w:r>
    </w:p>
    <w:p w:rsidR="00D02967" w:rsidRDefault="00D02967" w:rsidP="00D02967">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(i==2&amp;&amp;j==2){      </w:t>
      </w:r>
    </w:p>
    <w:p w:rsidR="00D02967" w:rsidRDefault="00D02967" w:rsidP="00D02967">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w:t>
      </w:r>
    </w:p>
    <w:p w:rsidR="00D02967" w:rsidRDefault="00D02967" w:rsidP="00D02967">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Console.WriteLine</w:t>
      </w:r>
      <w:proofErr w:type="spellEnd"/>
      <w:r>
        <w:rPr>
          <w:rFonts w:ascii="Segoe UI" w:hAnsi="Segoe UI" w:cs="Segoe UI"/>
          <w:color w:val="000000"/>
          <w:bdr w:val="none" w:sz="0" w:space="0" w:color="auto" w:frame="1"/>
        </w:rPr>
        <w:t>(i+</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+j);      </w:t>
      </w:r>
    </w:p>
    <w:p w:rsidR="00D02967" w:rsidRDefault="00D02967" w:rsidP="00D02967">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t>Output:</w:t>
      </w:r>
    </w:p>
    <w:p w:rsidR="00D02967" w:rsidRDefault="00D02967" w:rsidP="00D02967">
      <w:pPr>
        <w:pStyle w:val="HTMLPreformatted"/>
        <w:shd w:val="clear" w:color="auto" w:fill="EEEEEE"/>
        <w:jc w:val="both"/>
        <w:rPr>
          <w:color w:val="535559"/>
        </w:rPr>
      </w:pPr>
      <w:r>
        <w:rPr>
          <w:color w:val="535559"/>
        </w:rPr>
        <w:t>1 1</w:t>
      </w:r>
    </w:p>
    <w:p w:rsidR="00D02967" w:rsidRDefault="00D02967" w:rsidP="00D02967">
      <w:pPr>
        <w:pStyle w:val="HTMLPreformatted"/>
        <w:shd w:val="clear" w:color="auto" w:fill="EEEEEE"/>
        <w:jc w:val="both"/>
        <w:rPr>
          <w:color w:val="535559"/>
        </w:rPr>
      </w:pPr>
      <w:r>
        <w:rPr>
          <w:color w:val="535559"/>
        </w:rPr>
        <w:t>1 2</w:t>
      </w:r>
    </w:p>
    <w:p w:rsidR="00D02967" w:rsidRDefault="00D02967" w:rsidP="00D02967">
      <w:pPr>
        <w:pStyle w:val="HTMLPreformatted"/>
        <w:shd w:val="clear" w:color="auto" w:fill="EEEEEE"/>
        <w:jc w:val="both"/>
        <w:rPr>
          <w:color w:val="535559"/>
        </w:rPr>
      </w:pPr>
      <w:r>
        <w:rPr>
          <w:color w:val="535559"/>
        </w:rPr>
        <w:t>1 3</w:t>
      </w:r>
    </w:p>
    <w:p w:rsidR="00D02967" w:rsidRDefault="00D02967" w:rsidP="00D02967">
      <w:pPr>
        <w:pStyle w:val="HTMLPreformatted"/>
        <w:shd w:val="clear" w:color="auto" w:fill="EEEEEE"/>
        <w:jc w:val="both"/>
        <w:rPr>
          <w:color w:val="535559"/>
        </w:rPr>
      </w:pPr>
      <w:r>
        <w:rPr>
          <w:color w:val="535559"/>
        </w:rPr>
        <w:t>2 1</w:t>
      </w:r>
    </w:p>
    <w:p w:rsidR="00D02967" w:rsidRDefault="00D02967" w:rsidP="00D02967">
      <w:pPr>
        <w:pStyle w:val="HTMLPreformatted"/>
        <w:shd w:val="clear" w:color="auto" w:fill="EEEEEE"/>
        <w:jc w:val="both"/>
        <w:rPr>
          <w:color w:val="535559"/>
        </w:rPr>
      </w:pPr>
      <w:r>
        <w:rPr>
          <w:color w:val="535559"/>
        </w:rPr>
        <w:t>2 3</w:t>
      </w:r>
    </w:p>
    <w:p w:rsidR="00D02967" w:rsidRDefault="00D02967" w:rsidP="00D02967">
      <w:pPr>
        <w:pStyle w:val="HTMLPreformatted"/>
        <w:shd w:val="clear" w:color="auto" w:fill="EEEEEE"/>
        <w:jc w:val="both"/>
        <w:rPr>
          <w:color w:val="535559"/>
        </w:rPr>
      </w:pPr>
      <w:r>
        <w:rPr>
          <w:color w:val="535559"/>
        </w:rPr>
        <w:t>3 1</w:t>
      </w:r>
    </w:p>
    <w:p w:rsidR="00D02967" w:rsidRDefault="00D02967" w:rsidP="00D02967">
      <w:pPr>
        <w:pStyle w:val="HTMLPreformatted"/>
        <w:shd w:val="clear" w:color="auto" w:fill="EEEEEE"/>
        <w:jc w:val="both"/>
        <w:rPr>
          <w:color w:val="535559"/>
        </w:rPr>
      </w:pPr>
      <w:r>
        <w:rPr>
          <w:color w:val="535559"/>
        </w:rPr>
        <w:t>3 2</w:t>
      </w:r>
    </w:p>
    <w:p w:rsidR="00D02967" w:rsidRDefault="00D02967" w:rsidP="00D02967">
      <w:pPr>
        <w:pStyle w:val="HTMLPreformatted"/>
        <w:shd w:val="clear" w:color="auto" w:fill="EEEEEE"/>
        <w:jc w:val="both"/>
        <w:rPr>
          <w:color w:val="535559"/>
        </w:rPr>
      </w:pPr>
      <w:r>
        <w:rPr>
          <w:color w:val="535559"/>
        </w:rPr>
        <w:t>3 3</w:t>
      </w:r>
    </w:p>
    <w:p w:rsidR="00D02967" w:rsidRDefault="00D02967"/>
    <w:p w:rsidR="00D02967" w:rsidRDefault="00D02967" w:rsidP="00D02967">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C# </w:t>
      </w:r>
      <w:proofErr w:type="spellStart"/>
      <w:r>
        <w:rPr>
          <w:rFonts w:ascii="Helvetica" w:hAnsi="Helvetica" w:cs="Helvetica"/>
          <w:b w:val="0"/>
          <w:bCs w:val="0"/>
          <w:color w:val="610B38"/>
          <w:sz w:val="44"/>
          <w:szCs w:val="44"/>
        </w:rPr>
        <w:t>Goto</w:t>
      </w:r>
      <w:proofErr w:type="spellEnd"/>
      <w:r>
        <w:rPr>
          <w:rFonts w:ascii="Helvetica" w:hAnsi="Helvetica" w:cs="Helvetica"/>
          <w:b w:val="0"/>
          <w:bCs w:val="0"/>
          <w:color w:val="610B38"/>
          <w:sz w:val="44"/>
          <w:szCs w:val="44"/>
        </w:rPr>
        <w:t xml:space="preserve"> Statement</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t xml:space="preserve">The C# </w:t>
      </w:r>
      <w:proofErr w:type="spellStart"/>
      <w:r>
        <w:rPr>
          <w:rFonts w:ascii="Segoe UI" w:hAnsi="Segoe UI" w:cs="Segoe UI"/>
          <w:color w:val="333333"/>
        </w:rPr>
        <w:t>goto</w:t>
      </w:r>
      <w:proofErr w:type="spellEnd"/>
      <w:r>
        <w:rPr>
          <w:rFonts w:ascii="Segoe UI" w:hAnsi="Segoe UI" w:cs="Segoe UI"/>
          <w:color w:val="333333"/>
        </w:rPr>
        <w:t xml:space="preserve"> statement is also known jump statement. It is used to transfer control to the other part of the program. It unconditionally jumps to the specified label.</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t>It can be used to transfer control from deeply nested loop or switch case label.</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t xml:space="preserve">Currently, it is avoided to use </w:t>
      </w:r>
      <w:proofErr w:type="spellStart"/>
      <w:r>
        <w:rPr>
          <w:rFonts w:ascii="Segoe UI" w:hAnsi="Segoe UI" w:cs="Segoe UI"/>
          <w:color w:val="333333"/>
        </w:rPr>
        <w:t>goto</w:t>
      </w:r>
      <w:proofErr w:type="spellEnd"/>
      <w:r>
        <w:rPr>
          <w:rFonts w:ascii="Segoe UI" w:hAnsi="Segoe UI" w:cs="Segoe UI"/>
          <w:color w:val="333333"/>
        </w:rPr>
        <w:t xml:space="preserve"> statement in C# because it makes the program complex.</w:t>
      </w:r>
    </w:p>
    <w:p w:rsidR="00D02967" w:rsidRDefault="00D02967" w:rsidP="00D02967">
      <w:pPr>
        <w:shd w:val="clear" w:color="auto" w:fill="FFFFFF"/>
        <w:jc w:val="both"/>
        <w:textAlignment w:val="baseline"/>
        <w:rPr>
          <w:rFonts w:ascii="inherit" w:hAnsi="inherit" w:cs="Times New Roman"/>
          <w:color w:val="FFFFFF"/>
          <w:sz w:val="20"/>
          <w:szCs w:val="20"/>
        </w:rPr>
      </w:pPr>
      <w:r>
        <w:rPr>
          <w:rFonts w:ascii="inherit" w:hAnsi="inherit"/>
          <w:color w:val="FFFFFF"/>
          <w:sz w:val="20"/>
          <w:szCs w:val="20"/>
        </w:rPr>
        <w:t>2.1M</w:t>
      </w:r>
    </w:p>
    <w:p w:rsidR="00D02967" w:rsidRDefault="00D02967" w:rsidP="00D02967">
      <w:pPr>
        <w:shd w:val="clear" w:color="auto" w:fill="FFFFFF"/>
        <w:jc w:val="both"/>
        <w:textAlignment w:val="baseline"/>
        <w:rPr>
          <w:rFonts w:ascii="inherit" w:hAnsi="inherit"/>
          <w:color w:val="FFFFFF"/>
          <w:sz w:val="20"/>
          <w:szCs w:val="20"/>
        </w:rPr>
      </w:pPr>
      <w:r>
        <w:rPr>
          <w:rFonts w:ascii="inherit" w:hAnsi="inherit"/>
          <w:color w:val="FFFFFF"/>
          <w:sz w:val="20"/>
          <w:szCs w:val="20"/>
        </w:rPr>
        <w:lastRenderedPageBreak/>
        <w:t>253</w:t>
      </w:r>
    </w:p>
    <w:p w:rsidR="00D02967" w:rsidRDefault="00D02967" w:rsidP="00D02967">
      <w:pPr>
        <w:shd w:val="clear" w:color="auto" w:fill="FFFFFF"/>
        <w:jc w:val="both"/>
        <w:textAlignment w:val="baseline"/>
        <w:rPr>
          <w:rFonts w:ascii="inherit" w:hAnsi="inherit"/>
          <w:color w:val="FFFFFF"/>
          <w:sz w:val="21"/>
          <w:szCs w:val="21"/>
        </w:rPr>
      </w:pPr>
      <w:r>
        <w:rPr>
          <w:rFonts w:ascii="inherit" w:hAnsi="inherit"/>
          <w:color w:val="FFFFFF"/>
          <w:sz w:val="21"/>
          <w:szCs w:val="21"/>
        </w:rPr>
        <w:t xml:space="preserve">Exception Handling in Java - </w:t>
      </w:r>
      <w:proofErr w:type="spellStart"/>
      <w:r>
        <w:rPr>
          <w:rFonts w:ascii="inherit" w:hAnsi="inherit"/>
          <w:color w:val="FFFFFF"/>
          <w:sz w:val="21"/>
          <w:szCs w:val="21"/>
        </w:rPr>
        <w:t>Javatpoint</w:t>
      </w:r>
      <w:proofErr w:type="spellEnd"/>
    </w:p>
    <w:p w:rsidR="00D02967" w:rsidRDefault="00D02967" w:rsidP="00D029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C# </w:t>
      </w:r>
      <w:proofErr w:type="spellStart"/>
      <w:r>
        <w:rPr>
          <w:rFonts w:ascii="Helvetica" w:hAnsi="Helvetica" w:cs="Helvetica"/>
          <w:b w:val="0"/>
          <w:bCs w:val="0"/>
          <w:color w:val="610B4B"/>
          <w:sz w:val="32"/>
          <w:szCs w:val="32"/>
        </w:rPr>
        <w:t>Goto</w:t>
      </w:r>
      <w:proofErr w:type="spellEnd"/>
      <w:r>
        <w:rPr>
          <w:rFonts w:ascii="Helvetica" w:hAnsi="Helvetica" w:cs="Helvetica"/>
          <w:b w:val="0"/>
          <w:bCs w:val="0"/>
          <w:color w:val="610B4B"/>
          <w:sz w:val="32"/>
          <w:szCs w:val="32"/>
        </w:rPr>
        <w:t xml:space="preserve"> Statement Example</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t xml:space="preserve">Let's see the simple example of </w:t>
      </w:r>
      <w:proofErr w:type="spellStart"/>
      <w:r>
        <w:rPr>
          <w:rFonts w:ascii="Segoe UI" w:hAnsi="Segoe UI" w:cs="Segoe UI"/>
          <w:color w:val="333333"/>
        </w:rPr>
        <w:t>goto</w:t>
      </w:r>
      <w:proofErr w:type="spellEnd"/>
      <w:r>
        <w:rPr>
          <w:rFonts w:ascii="Segoe UI" w:hAnsi="Segoe UI" w:cs="Segoe UI"/>
          <w:color w:val="333333"/>
        </w:rPr>
        <w:t xml:space="preserve"> statement in C#.</w:t>
      </w:r>
    </w:p>
    <w:p w:rsidR="00D02967" w:rsidRDefault="00D02967" w:rsidP="00D02967">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using System;  </w:t>
      </w:r>
    </w:p>
    <w:p w:rsidR="00D02967" w:rsidRDefault="00D02967" w:rsidP="00D02967">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GotoExample</w:t>
      </w:r>
      <w:proofErr w:type="spellEnd"/>
      <w:r>
        <w:rPr>
          <w:rFonts w:ascii="Segoe UI" w:hAnsi="Segoe UI" w:cs="Segoe UI"/>
          <w:color w:val="000000"/>
          <w:bdr w:val="none" w:sz="0" w:space="0" w:color="auto" w:frame="1"/>
        </w:rPr>
        <w:t>  </w:t>
      </w:r>
    </w:p>
    <w:p w:rsidR="00D02967" w:rsidRDefault="00D02967" w:rsidP="00D02967">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D02967" w:rsidRDefault="00D02967" w:rsidP="00D02967">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ineligible:  </w:t>
      </w:r>
    </w:p>
    <w:p w:rsidR="00D02967" w:rsidRDefault="00D02967" w:rsidP="00D02967">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Console.WriteLine</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"You are not eligible to vote!"</w:t>
      </w:r>
      <w:r>
        <w:rPr>
          <w:rFonts w:ascii="Segoe UI" w:hAnsi="Segoe UI" w:cs="Segoe UI"/>
          <w:color w:val="000000"/>
          <w:bdr w:val="none" w:sz="0" w:space="0" w:color="auto" w:frame="1"/>
        </w:rPr>
        <w:t>);  </w:t>
      </w:r>
    </w:p>
    <w:p w:rsidR="00D02967" w:rsidRDefault="00D02967" w:rsidP="00D02967">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02967" w:rsidRDefault="00D02967" w:rsidP="00D02967">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Console.WriteLine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"Enter your age:\n"</w:t>
      </w:r>
      <w:r>
        <w:rPr>
          <w:rFonts w:ascii="Segoe UI" w:hAnsi="Segoe UI" w:cs="Segoe UI"/>
          <w:color w:val="000000"/>
          <w:bdr w:val="none" w:sz="0" w:space="0" w:color="auto" w:frame="1"/>
        </w:rPr>
        <w:t>);  </w:t>
      </w:r>
    </w:p>
    <w:p w:rsidR="00D02967" w:rsidRDefault="00D02967" w:rsidP="00D02967">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age = Convert.ToInt32(</w:t>
      </w:r>
      <w:proofErr w:type="spellStart"/>
      <w:r>
        <w:rPr>
          <w:rFonts w:ascii="Segoe UI" w:hAnsi="Segoe UI" w:cs="Segoe UI"/>
          <w:color w:val="000000"/>
          <w:bdr w:val="none" w:sz="0" w:space="0" w:color="auto" w:frame="1"/>
        </w:rPr>
        <w:t>Console.ReadLine</w:t>
      </w:r>
      <w:proofErr w:type="spellEnd"/>
      <w:r>
        <w:rPr>
          <w:rFonts w:ascii="Segoe UI" w:hAnsi="Segoe UI" w:cs="Segoe UI"/>
          <w:color w:val="000000"/>
          <w:bdr w:val="none" w:sz="0" w:space="0" w:color="auto" w:frame="1"/>
        </w:rPr>
        <w:t>());  </w:t>
      </w:r>
    </w:p>
    <w:p w:rsidR="00D02967" w:rsidRDefault="00D02967" w:rsidP="00D02967">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(age &lt; </w:t>
      </w:r>
      <w:r>
        <w:rPr>
          <w:rStyle w:val="number"/>
          <w:rFonts w:ascii="Segoe UI" w:hAnsi="Segoe UI" w:cs="Segoe UI"/>
          <w:color w:val="C00000"/>
          <w:bdr w:val="none" w:sz="0" w:space="0" w:color="auto" w:frame="1"/>
        </w:rPr>
        <w:t>18</w:t>
      </w:r>
      <w:r>
        <w:rPr>
          <w:rFonts w:ascii="Segoe UI" w:hAnsi="Segoe UI" w:cs="Segoe UI"/>
          <w:color w:val="000000"/>
          <w:bdr w:val="none" w:sz="0" w:space="0" w:color="auto" w:frame="1"/>
        </w:rPr>
        <w:t>){  </w:t>
      </w:r>
    </w:p>
    <w:p w:rsidR="00D02967" w:rsidRDefault="00D02967" w:rsidP="00D02967">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goto</w:t>
      </w:r>
      <w:proofErr w:type="spellEnd"/>
      <w:r>
        <w:rPr>
          <w:rFonts w:ascii="Segoe UI" w:hAnsi="Segoe UI" w:cs="Segoe UI"/>
          <w:color w:val="000000"/>
          <w:bdr w:val="none" w:sz="0" w:space="0" w:color="auto" w:frame="1"/>
        </w:rPr>
        <w:t> ineligible;  </w:t>
      </w:r>
    </w:p>
    <w:p w:rsidR="00D02967" w:rsidRDefault="00D02967" w:rsidP="00D02967">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D02967" w:rsidRDefault="00D02967" w:rsidP="00D02967">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Console.WriteLine</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"You are eligible to vote!"</w:t>
      </w:r>
      <w:r>
        <w:rPr>
          <w:rFonts w:ascii="Segoe UI" w:hAnsi="Segoe UI" w:cs="Segoe UI"/>
          <w:color w:val="000000"/>
          <w:bdr w:val="none" w:sz="0" w:space="0" w:color="auto" w:frame="1"/>
        </w:rPr>
        <w:t>);   </w:t>
      </w:r>
    </w:p>
    <w:p w:rsidR="00D02967" w:rsidRDefault="00D02967" w:rsidP="00D02967">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t>Output:</w:t>
      </w:r>
    </w:p>
    <w:p w:rsidR="00D02967" w:rsidRDefault="00D02967" w:rsidP="00D02967">
      <w:pPr>
        <w:pStyle w:val="HTMLPreformatted"/>
        <w:shd w:val="clear" w:color="auto" w:fill="EEEEEE"/>
        <w:jc w:val="both"/>
        <w:rPr>
          <w:color w:val="535559"/>
        </w:rPr>
      </w:pPr>
      <w:r>
        <w:rPr>
          <w:color w:val="535559"/>
        </w:rPr>
        <w:t>You are not eligible to vote!</w:t>
      </w:r>
    </w:p>
    <w:p w:rsidR="00D02967" w:rsidRDefault="00D02967" w:rsidP="00D02967">
      <w:pPr>
        <w:pStyle w:val="HTMLPreformatted"/>
        <w:shd w:val="clear" w:color="auto" w:fill="EEEEEE"/>
        <w:jc w:val="both"/>
        <w:rPr>
          <w:color w:val="535559"/>
        </w:rPr>
      </w:pPr>
      <w:r>
        <w:rPr>
          <w:color w:val="535559"/>
        </w:rPr>
        <w:t>Enter your age:</w:t>
      </w:r>
    </w:p>
    <w:p w:rsidR="00D02967" w:rsidRDefault="00D02967" w:rsidP="00D02967">
      <w:pPr>
        <w:pStyle w:val="HTMLPreformatted"/>
        <w:shd w:val="clear" w:color="auto" w:fill="EEEEEE"/>
        <w:jc w:val="both"/>
        <w:rPr>
          <w:color w:val="535559"/>
        </w:rPr>
      </w:pPr>
      <w:r>
        <w:rPr>
          <w:color w:val="535559"/>
        </w:rPr>
        <w:t>11</w:t>
      </w:r>
    </w:p>
    <w:p w:rsidR="00D02967" w:rsidRDefault="00D02967" w:rsidP="00D02967">
      <w:pPr>
        <w:pStyle w:val="HTMLPreformatted"/>
        <w:shd w:val="clear" w:color="auto" w:fill="EEEEEE"/>
        <w:jc w:val="both"/>
        <w:rPr>
          <w:color w:val="535559"/>
        </w:rPr>
      </w:pPr>
      <w:r>
        <w:rPr>
          <w:color w:val="535559"/>
        </w:rPr>
        <w:t>You are not eligible to vote!</w:t>
      </w:r>
    </w:p>
    <w:p w:rsidR="00D02967" w:rsidRDefault="00D02967" w:rsidP="00D02967">
      <w:pPr>
        <w:pStyle w:val="HTMLPreformatted"/>
        <w:shd w:val="clear" w:color="auto" w:fill="EEEEEE"/>
        <w:jc w:val="both"/>
        <w:rPr>
          <w:color w:val="535559"/>
        </w:rPr>
      </w:pPr>
      <w:r>
        <w:rPr>
          <w:color w:val="535559"/>
        </w:rPr>
        <w:t>Enter your age:</w:t>
      </w:r>
    </w:p>
    <w:p w:rsidR="00D02967" w:rsidRDefault="00D02967" w:rsidP="00D02967">
      <w:pPr>
        <w:pStyle w:val="HTMLPreformatted"/>
        <w:shd w:val="clear" w:color="auto" w:fill="EEEEEE"/>
        <w:jc w:val="both"/>
        <w:rPr>
          <w:color w:val="535559"/>
        </w:rPr>
      </w:pPr>
      <w:r>
        <w:rPr>
          <w:color w:val="535559"/>
        </w:rPr>
        <w:t>5</w:t>
      </w:r>
    </w:p>
    <w:p w:rsidR="00D02967" w:rsidRDefault="00D02967" w:rsidP="00D02967">
      <w:pPr>
        <w:pStyle w:val="HTMLPreformatted"/>
        <w:shd w:val="clear" w:color="auto" w:fill="EEEEEE"/>
        <w:jc w:val="both"/>
        <w:rPr>
          <w:color w:val="535559"/>
        </w:rPr>
      </w:pPr>
      <w:r>
        <w:rPr>
          <w:color w:val="535559"/>
        </w:rPr>
        <w:t>You are not eligible to vote!</w:t>
      </w:r>
    </w:p>
    <w:p w:rsidR="00D02967" w:rsidRDefault="00D02967" w:rsidP="00D02967">
      <w:pPr>
        <w:pStyle w:val="HTMLPreformatted"/>
        <w:shd w:val="clear" w:color="auto" w:fill="EEEEEE"/>
        <w:jc w:val="both"/>
        <w:rPr>
          <w:color w:val="535559"/>
        </w:rPr>
      </w:pPr>
      <w:r>
        <w:rPr>
          <w:color w:val="535559"/>
        </w:rPr>
        <w:t>Enter your age:</w:t>
      </w:r>
    </w:p>
    <w:p w:rsidR="00D02967" w:rsidRDefault="00D02967" w:rsidP="00D02967">
      <w:pPr>
        <w:pStyle w:val="HTMLPreformatted"/>
        <w:shd w:val="clear" w:color="auto" w:fill="EEEEEE"/>
        <w:jc w:val="both"/>
        <w:rPr>
          <w:color w:val="535559"/>
        </w:rPr>
      </w:pPr>
      <w:r>
        <w:rPr>
          <w:color w:val="535559"/>
        </w:rPr>
        <w:t>26</w:t>
      </w:r>
    </w:p>
    <w:p w:rsidR="00D02967" w:rsidRDefault="00D02967" w:rsidP="00D02967">
      <w:pPr>
        <w:pStyle w:val="HTMLPreformatted"/>
        <w:shd w:val="clear" w:color="auto" w:fill="EEEEEE"/>
        <w:jc w:val="both"/>
        <w:rPr>
          <w:color w:val="535559"/>
        </w:rPr>
      </w:pPr>
      <w:r>
        <w:rPr>
          <w:color w:val="535559"/>
        </w:rPr>
        <w:t>You are eligible to vote!</w:t>
      </w:r>
    </w:p>
    <w:p w:rsidR="00D02967" w:rsidRDefault="00D02967" w:rsidP="00D02967">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C# Comments</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t>The C# comments are statements that are not executed by the compiler. The comments in C# programming can be used to provide explanation of the code, variable, method or class. By the help of comments, you can hide the program code also.</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t>There are two types of comments in C#.</w:t>
      </w:r>
    </w:p>
    <w:p w:rsidR="00D02967" w:rsidRDefault="00D02967" w:rsidP="00D02967">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Single Line comment</w:t>
      </w:r>
    </w:p>
    <w:p w:rsidR="00D02967" w:rsidRDefault="00D02967" w:rsidP="00D02967">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Multi Line comment</w:t>
      </w:r>
    </w:p>
    <w:p w:rsidR="00D02967" w:rsidRDefault="00D02967" w:rsidP="00D029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 Single Line Comment</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t>The single line comment starts with // (double slash). Let's see an example of single line comment in C#.</w:t>
      </w:r>
    </w:p>
    <w:p w:rsidR="00D02967" w:rsidRDefault="00D02967" w:rsidP="00D02967">
      <w:pPr>
        <w:shd w:val="clear" w:color="auto" w:fill="FFFFFF"/>
        <w:jc w:val="both"/>
        <w:textAlignment w:val="baseline"/>
        <w:rPr>
          <w:rFonts w:ascii="inherit" w:hAnsi="inherit" w:cs="Times New Roman"/>
          <w:color w:val="FFFFFF"/>
          <w:sz w:val="20"/>
          <w:szCs w:val="20"/>
        </w:rPr>
      </w:pPr>
      <w:r>
        <w:rPr>
          <w:rFonts w:ascii="inherit" w:hAnsi="inherit"/>
          <w:color w:val="FFFFFF"/>
          <w:sz w:val="20"/>
          <w:szCs w:val="20"/>
        </w:rPr>
        <w:t>2.1M</w:t>
      </w:r>
    </w:p>
    <w:p w:rsidR="00D02967" w:rsidRDefault="00D02967" w:rsidP="00D02967">
      <w:pPr>
        <w:shd w:val="clear" w:color="auto" w:fill="FFFFFF"/>
        <w:jc w:val="both"/>
        <w:textAlignment w:val="baseline"/>
        <w:rPr>
          <w:rFonts w:ascii="inherit" w:hAnsi="inherit"/>
          <w:color w:val="FFFFFF"/>
          <w:sz w:val="20"/>
          <w:szCs w:val="20"/>
        </w:rPr>
      </w:pPr>
      <w:r>
        <w:rPr>
          <w:rFonts w:ascii="inherit" w:hAnsi="inherit"/>
          <w:color w:val="FFFFFF"/>
          <w:sz w:val="20"/>
          <w:szCs w:val="20"/>
        </w:rPr>
        <w:t>253</w:t>
      </w:r>
    </w:p>
    <w:p w:rsidR="00D02967" w:rsidRDefault="00D02967" w:rsidP="00D02967">
      <w:pPr>
        <w:shd w:val="clear" w:color="auto" w:fill="FFFFFF"/>
        <w:jc w:val="both"/>
        <w:textAlignment w:val="baseline"/>
        <w:rPr>
          <w:rFonts w:ascii="inherit" w:hAnsi="inherit"/>
          <w:color w:val="FFFFFF"/>
          <w:sz w:val="21"/>
          <w:szCs w:val="21"/>
        </w:rPr>
      </w:pPr>
      <w:r>
        <w:rPr>
          <w:rFonts w:ascii="inherit" w:hAnsi="inherit"/>
          <w:color w:val="FFFFFF"/>
          <w:sz w:val="21"/>
          <w:szCs w:val="21"/>
        </w:rPr>
        <w:t xml:space="preserve">Exception Handling in Java - </w:t>
      </w:r>
      <w:proofErr w:type="spellStart"/>
      <w:r>
        <w:rPr>
          <w:rFonts w:ascii="inherit" w:hAnsi="inherit"/>
          <w:color w:val="FFFFFF"/>
          <w:sz w:val="21"/>
          <w:szCs w:val="21"/>
        </w:rPr>
        <w:t>Javatpoint</w:t>
      </w:r>
      <w:proofErr w:type="spellEnd"/>
    </w:p>
    <w:p w:rsidR="00D02967" w:rsidRDefault="00D02967" w:rsidP="00D02967">
      <w:pPr>
        <w:numPr>
          <w:ilvl w:val="0"/>
          <w:numId w:val="33"/>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System;  </w:t>
      </w:r>
    </w:p>
    <w:p w:rsidR="00D02967" w:rsidRDefault="00D02967" w:rsidP="00D02967">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CommentExample</w:t>
      </w:r>
      <w:proofErr w:type="spellEnd"/>
      <w:r>
        <w:rPr>
          <w:rFonts w:ascii="Segoe UI" w:hAnsi="Segoe UI" w:cs="Segoe UI"/>
          <w:color w:val="000000"/>
          <w:bdr w:val="none" w:sz="0" w:space="0" w:color="auto" w:frame="1"/>
        </w:rPr>
        <w:t>  </w:t>
      </w:r>
    </w:p>
    <w:p w:rsidR="00D02967" w:rsidRDefault="00D02967" w:rsidP="00D02967">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r>
        <w:rPr>
          <w:rStyle w:val="keyword"/>
          <w:rFonts w:ascii="Segoe UI" w:hAnsi="Segoe UI" w:cs="Segoe UI"/>
          <w:b/>
          <w:bCs/>
          <w:color w:val="006699"/>
          <w:bdr w:val="none" w:sz="0" w:space="0" w:color="auto" w:frame="1"/>
        </w:rPr>
        <w:t>string</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D02967" w:rsidRDefault="00D02967" w:rsidP="00D02967">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x = 10;</w:t>
      </w:r>
      <w:r>
        <w:rPr>
          <w:rStyle w:val="comment"/>
          <w:rFonts w:ascii="Segoe UI" w:hAnsi="Segoe UI" w:cs="Segoe UI"/>
          <w:color w:val="008200"/>
          <w:bdr w:val="none" w:sz="0" w:space="0" w:color="auto" w:frame="1"/>
        </w:rPr>
        <w:t>//Here, x is a variable  </w:t>
      </w:r>
      <w:r>
        <w:rPr>
          <w:rFonts w:ascii="Segoe UI" w:hAnsi="Segoe UI" w:cs="Segoe UI"/>
          <w:color w:val="000000"/>
          <w:bdr w:val="none" w:sz="0" w:space="0" w:color="auto" w:frame="1"/>
        </w:rPr>
        <w:t>  </w:t>
      </w:r>
    </w:p>
    <w:p w:rsidR="00D02967" w:rsidRDefault="00D02967" w:rsidP="00D02967">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Console.WriteLine</w:t>
      </w:r>
      <w:proofErr w:type="spellEnd"/>
      <w:r>
        <w:rPr>
          <w:rFonts w:ascii="Segoe UI" w:hAnsi="Segoe UI" w:cs="Segoe UI"/>
          <w:color w:val="000000"/>
          <w:bdr w:val="none" w:sz="0" w:space="0" w:color="auto" w:frame="1"/>
        </w:rPr>
        <w:t>(x);  </w:t>
      </w:r>
    </w:p>
    <w:p w:rsidR="00D02967" w:rsidRDefault="00D02967" w:rsidP="00D02967">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t>Output:</w:t>
      </w:r>
    </w:p>
    <w:p w:rsidR="00D02967" w:rsidRDefault="00D02967" w:rsidP="00D02967">
      <w:pPr>
        <w:pStyle w:val="HTMLPreformatted"/>
        <w:shd w:val="clear" w:color="auto" w:fill="EEEEEE"/>
        <w:jc w:val="both"/>
        <w:rPr>
          <w:color w:val="535559"/>
        </w:rPr>
      </w:pPr>
      <w:r>
        <w:rPr>
          <w:color w:val="535559"/>
        </w:rPr>
        <w:t>10</w:t>
      </w:r>
    </w:p>
    <w:p w:rsidR="00D02967" w:rsidRDefault="00D02967" w:rsidP="00D029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 Multi Line Comment</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t xml:space="preserve">The C# multi line comment is used to comment multiple lines of code. It is surrounded by slash and asterisk (/* ..... */). Let's see an example of </w:t>
      </w:r>
      <w:proofErr w:type="spellStart"/>
      <w:r>
        <w:rPr>
          <w:rFonts w:ascii="Segoe UI" w:hAnsi="Segoe UI" w:cs="Segoe UI"/>
          <w:color w:val="333333"/>
        </w:rPr>
        <w:t>multi line</w:t>
      </w:r>
      <w:proofErr w:type="spellEnd"/>
      <w:r>
        <w:rPr>
          <w:rFonts w:ascii="Segoe UI" w:hAnsi="Segoe UI" w:cs="Segoe UI"/>
          <w:color w:val="333333"/>
        </w:rPr>
        <w:t xml:space="preserve"> comment in C#.</w:t>
      </w:r>
    </w:p>
    <w:p w:rsidR="00D02967" w:rsidRDefault="00D02967" w:rsidP="00D02967">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System;  </w:t>
      </w:r>
    </w:p>
    <w:p w:rsidR="00D02967" w:rsidRDefault="00D02967" w:rsidP="00D02967">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CommentExample</w:t>
      </w:r>
      <w:proofErr w:type="spellEnd"/>
      <w:r>
        <w:rPr>
          <w:rFonts w:ascii="Segoe UI" w:hAnsi="Segoe UI" w:cs="Segoe UI"/>
          <w:color w:val="000000"/>
          <w:bdr w:val="none" w:sz="0" w:space="0" w:color="auto" w:frame="1"/>
        </w:rPr>
        <w:t>  </w:t>
      </w:r>
    </w:p>
    <w:p w:rsidR="00D02967" w:rsidRDefault="00D02967" w:rsidP="00D02967">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r>
        <w:rPr>
          <w:rStyle w:val="keyword"/>
          <w:rFonts w:ascii="Segoe UI" w:hAnsi="Segoe UI" w:cs="Segoe UI"/>
          <w:b/>
          <w:bCs/>
          <w:color w:val="006699"/>
          <w:bdr w:val="none" w:sz="0" w:space="0" w:color="auto" w:frame="1"/>
        </w:rPr>
        <w:t>string</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D02967" w:rsidRDefault="00D02967" w:rsidP="00D02967">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Let's declare and </w:t>
      </w:r>
      <w:r>
        <w:rPr>
          <w:rFonts w:ascii="Segoe UI" w:hAnsi="Segoe UI" w:cs="Segoe UI"/>
          <w:color w:val="000000"/>
          <w:bdr w:val="none" w:sz="0" w:space="0" w:color="auto" w:frame="1"/>
        </w:rPr>
        <w:t> </w:t>
      </w:r>
    </w:p>
    <w:p w:rsidR="00D02967" w:rsidRDefault="00D02967" w:rsidP="00D02967">
      <w:pPr>
        <w:numPr>
          <w:ilvl w:val="0"/>
          <w:numId w:val="3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print</w:t>
      </w:r>
      <w:proofErr w:type="gramEnd"/>
      <w:r>
        <w:rPr>
          <w:rStyle w:val="comment"/>
          <w:rFonts w:ascii="Segoe UI" w:hAnsi="Segoe UI" w:cs="Segoe UI"/>
          <w:color w:val="008200"/>
          <w:bdr w:val="none" w:sz="0" w:space="0" w:color="auto" w:frame="1"/>
        </w:rPr>
        <w:t> variable in C#. */</w:t>
      </w:r>
      <w:r>
        <w:rPr>
          <w:rFonts w:ascii="Segoe UI" w:hAnsi="Segoe UI" w:cs="Segoe UI"/>
          <w:color w:val="000000"/>
          <w:bdr w:val="none" w:sz="0" w:space="0" w:color="auto" w:frame="1"/>
        </w:rPr>
        <w:t>   </w:t>
      </w:r>
    </w:p>
    <w:p w:rsidR="00D02967" w:rsidRDefault="00D02967" w:rsidP="00D02967">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x=20;  </w:t>
      </w:r>
    </w:p>
    <w:p w:rsidR="00D02967" w:rsidRDefault="00D02967" w:rsidP="00D02967">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Console.WriteLine</w:t>
      </w:r>
      <w:proofErr w:type="spellEnd"/>
      <w:r>
        <w:rPr>
          <w:rFonts w:ascii="Segoe UI" w:hAnsi="Segoe UI" w:cs="Segoe UI"/>
          <w:color w:val="000000"/>
          <w:bdr w:val="none" w:sz="0" w:space="0" w:color="auto" w:frame="1"/>
        </w:rPr>
        <w:t>(x);  </w:t>
      </w:r>
    </w:p>
    <w:p w:rsidR="00D02967" w:rsidRDefault="00D02967" w:rsidP="00D02967">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2967" w:rsidRDefault="00D02967" w:rsidP="00D02967">
      <w:pPr>
        <w:pStyle w:val="NormalWeb"/>
        <w:shd w:val="clear" w:color="auto" w:fill="FFFFFF"/>
        <w:jc w:val="both"/>
        <w:rPr>
          <w:rFonts w:ascii="Segoe UI" w:hAnsi="Segoe UI" w:cs="Segoe UI"/>
          <w:color w:val="333333"/>
        </w:rPr>
      </w:pPr>
      <w:r>
        <w:rPr>
          <w:rFonts w:ascii="Segoe UI" w:hAnsi="Segoe UI" w:cs="Segoe UI"/>
          <w:color w:val="333333"/>
        </w:rPr>
        <w:t>Output:</w:t>
      </w:r>
    </w:p>
    <w:p w:rsidR="00D02967" w:rsidRDefault="00D02967" w:rsidP="00D02967">
      <w:pPr>
        <w:pStyle w:val="HTMLPreformatted"/>
        <w:shd w:val="clear" w:color="auto" w:fill="EEEEEE"/>
        <w:jc w:val="both"/>
        <w:rPr>
          <w:color w:val="535559"/>
        </w:rPr>
      </w:pPr>
      <w:r>
        <w:rPr>
          <w:color w:val="535559"/>
        </w:rPr>
        <w:t>20</w:t>
      </w:r>
    </w:p>
    <w:p w:rsidR="00D02967" w:rsidRDefault="00D02967"/>
    <w:sectPr w:rsidR="00D029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F7F34"/>
    <w:multiLevelType w:val="multilevel"/>
    <w:tmpl w:val="75A60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EA2F77"/>
    <w:multiLevelType w:val="multilevel"/>
    <w:tmpl w:val="59129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95573C"/>
    <w:multiLevelType w:val="multilevel"/>
    <w:tmpl w:val="C5420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503661"/>
    <w:multiLevelType w:val="multilevel"/>
    <w:tmpl w:val="E048D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8A467E"/>
    <w:multiLevelType w:val="multilevel"/>
    <w:tmpl w:val="24A65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8870CD"/>
    <w:multiLevelType w:val="multilevel"/>
    <w:tmpl w:val="5082E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C8010D"/>
    <w:multiLevelType w:val="multilevel"/>
    <w:tmpl w:val="EBCA3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C91BB4"/>
    <w:multiLevelType w:val="multilevel"/>
    <w:tmpl w:val="F24CF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684F12"/>
    <w:multiLevelType w:val="multilevel"/>
    <w:tmpl w:val="6E181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B12156"/>
    <w:multiLevelType w:val="multilevel"/>
    <w:tmpl w:val="4E685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971AD3"/>
    <w:multiLevelType w:val="multilevel"/>
    <w:tmpl w:val="81504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526E11"/>
    <w:multiLevelType w:val="multilevel"/>
    <w:tmpl w:val="80A47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E4017B"/>
    <w:multiLevelType w:val="multilevel"/>
    <w:tmpl w:val="D16CA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7829A8"/>
    <w:multiLevelType w:val="multilevel"/>
    <w:tmpl w:val="873CB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CA4F48"/>
    <w:multiLevelType w:val="multilevel"/>
    <w:tmpl w:val="979A6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2A0DDA"/>
    <w:multiLevelType w:val="multilevel"/>
    <w:tmpl w:val="1BF03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F283101"/>
    <w:multiLevelType w:val="multilevel"/>
    <w:tmpl w:val="7FBE2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A935F9"/>
    <w:multiLevelType w:val="multilevel"/>
    <w:tmpl w:val="9E98B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161092"/>
    <w:multiLevelType w:val="multilevel"/>
    <w:tmpl w:val="C6C6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264356A"/>
    <w:multiLevelType w:val="multilevel"/>
    <w:tmpl w:val="ABFC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E6213D"/>
    <w:multiLevelType w:val="multilevel"/>
    <w:tmpl w:val="AA700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7EB4FD0"/>
    <w:multiLevelType w:val="multilevel"/>
    <w:tmpl w:val="3B942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4242E6"/>
    <w:multiLevelType w:val="multilevel"/>
    <w:tmpl w:val="726E5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B1A6D52"/>
    <w:multiLevelType w:val="multilevel"/>
    <w:tmpl w:val="782C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5446AA6"/>
    <w:multiLevelType w:val="multilevel"/>
    <w:tmpl w:val="71DEB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7D60588"/>
    <w:multiLevelType w:val="multilevel"/>
    <w:tmpl w:val="AA96B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A525240"/>
    <w:multiLevelType w:val="multilevel"/>
    <w:tmpl w:val="5C824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B7D0678"/>
    <w:multiLevelType w:val="multilevel"/>
    <w:tmpl w:val="ACC21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F701E81"/>
    <w:multiLevelType w:val="multilevel"/>
    <w:tmpl w:val="044E9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7C41555"/>
    <w:multiLevelType w:val="multilevel"/>
    <w:tmpl w:val="078A9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50E7A24"/>
    <w:multiLevelType w:val="multilevel"/>
    <w:tmpl w:val="F58EDA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771B29A3"/>
    <w:multiLevelType w:val="multilevel"/>
    <w:tmpl w:val="18A025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7C1748B5"/>
    <w:multiLevelType w:val="multilevel"/>
    <w:tmpl w:val="F552F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DF32ACF"/>
    <w:multiLevelType w:val="multilevel"/>
    <w:tmpl w:val="1B9ED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20"/>
  </w:num>
  <w:num w:numId="3">
    <w:abstractNumId w:val="0"/>
  </w:num>
  <w:num w:numId="4">
    <w:abstractNumId w:val="21"/>
  </w:num>
  <w:num w:numId="5">
    <w:abstractNumId w:val="3"/>
  </w:num>
  <w:num w:numId="6">
    <w:abstractNumId w:val="4"/>
  </w:num>
  <w:num w:numId="7">
    <w:abstractNumId w:val="13"/>
  </w:num>
  <w:num w:numId="8">
    <w:abstractNumId w:val="17"/>
  </w:num>
  <w:num w:numId="9">
    <w:abstractNumId w:val="32"/>
  </w:num>
  <w:num w:numId="10">
    <w:abstractNumId w:val="11"/>
  </w:num>
  <w:num w:numId="11">
    <w:abstractNumId w:val="15"/>
  </w:num>
  <w:num w:numId="12">
    <w:abstractNumId w:val="26"/>
  </w:num>
  <w:num w:numId="13">
    <w:abstractNumId w:val="24"/>
  </w:num>
  <w:num w:numId="14">
    <w:abstractNumId w:val="1"/>
  </w:num>
  <w:num w:numId="15">
    <w:abstractNumId w:val="6"/>
  </w:num>
  <w:num w:numId="16">
    <w:abstractNumId w:val="2"/>
  </w:num>
  <w:num w:numId="17">
    <w:abstractNumId w:val="29"/>
  </w:num>
  <w:num w:numId="18">
    <w:abstractNumId w:val="8"/>
  </w:num>
  <w:num w:numId="19">
    <w:abstractNumId w:val="10"/>
  </w:num>
  <w:num w:numId="20">
    <w:abstractNumId w:val="7"/>
  </w:num>
  <w:num w:numId="21">
    <w:abstractNumId w:val="23"/>
  </w:num>
  <w:num w:numId="22">
    <w:abstractNumId w:val="27"/>
  </w:num>
  <w:num w:numId="23">
    <w:abstractNumId w:val="9"/>
  </w:num>
  <w:num w:numId="24">
    <w:abstractNumId w:val="25"/>
  </w:num>
  <w:num w:numId="25">
    <w:abstractNumId w:val="33"/>
  </w:num>
  <w:num w:numId="26">
    <w:abstractNumId w:val="5"/>
  </w:num>
  <w:num w:numId="27">
    <w:abstractNumId w:val="16"/>
  </w:num>
  <w:num w:numId="28">
    <w:abstractNumId w:val="18"/>
  </w:num>
  <w:num w:numId="29">
    <w:abstractNumId w:val="14"/>
  </w:num>
  <w:num w:numId="30">
    <w:abstractNumId w:val="22"/>
  </w:num>
  <w:num w:numId="31">
    <w:abstractNumId w:val="28"/>
  </w:num>
  <w:num w:numId="32">
    <w:abstractNumId w:val="30"/>
  </w:num>
  <w:num w:numId="33">
    <w:abstractNumId w:val="12"/>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B2A"/>
    <w:rsid w:val="000D08D7"/>
    <w:rsid w:val="000E606C"/>
    <w:rsid w:val="0010217F"/>
    <w:rsid w:val="00412B2A"/>
    <w:rsid w:val="00B06558"/>
    <w:rsid w:val="00D029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2B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12B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12B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96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2B2A"/>
    <w:rPr>
      <w:rFonts w:ascii="Times New Roman" w:eastAsia="Times New Roman" w:hAnsi="Times New Roman" w:cs="Times New Roman"/>
      <w:b/>
      <w:bCs/>
      <w:sz w:val="36"/>
      <w:szCs w:val="36"/>
      <w:lang w:eastAsia="en-IN"/>
    </w:rPr>
  </w:style>
  <w:style w:type="character" w:customStyle="1" w:styleId="spanh2">
    <w:name w:val="spanh2"/>
    <w:basedOn w:val="DefaultParagraphFont"/>
    <w:rsid w:val="00412B2A"/>
  </w:style>
  <w:style w:type="character" w:customStyle="1" w:styleId="Heading1Char">
    <w:name w:val="Heading 1 Char"/>
    <w:basedOn w:val="DefaultParagraphFont"/>
    <w:link w:val="Heading1"/>
    <w:uiPriority w:val="9"/>
    <w:rsid w:val="00412B2A"/>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412B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12B2A"/>
    <w:rPr>
      <w:i/>
      <w:iCs/>
    </w:rPr>
  </w:style>
  <w:style w:type="character" w:styleId="Strong">
    <w:name w:val="Strong"/>
    <w:basedOn w:val="DefaultParagraphFont"/>
    <w:uiPriority w:val="22"/>
    <w:qFormat/>
    <w:rsid w:val="00412B2A"/>
    <w:rPr>
      <w:b/>
      <w:bCs/>
    </w:rPr>
  </w:style>
  <w:style w:type="character" w:customStyle="1" w:styleId="keyword">
    <w:name w:val="keyword"/>
    <w:basedOn w:val="DefaultParagraphFont"/>
    <w:rsid w:val="00412B2A"/>
  </w:style>
  <w:style w:type="character" w:customStyle="1" w:styleId="comment">
    <w:name w:val="comment"/>
    <w:basedOn w:val="DefaultParagraphFont"/>
    <w:rsid w:val="00412B2A"/>
  </w:style>
  <w:style w:type="character" w:customStyle="1" w:styleId="Heading3Char">
    <w:name w:val="Heading 3 Char"/>
    <w:basedOn w:val="DefaultParagraphFont"/>
    <w:link w:val="Heading3"/>
    <w:uiPriority w:val="9"/>
    <w:semiHidden/>
    <w:rsid w:val="00412B2A"/>
    <w:rPr>
      <w:rFonts w:asciiTheme="majorHAnsi" w:eastAsiaTheme="majorEastAsia" w:hAnsiTheme="majorHAnsi" w:cstheme="majorBidi"/>
      <w:b/>
      <w:bCs/>
      <w:color w:val="4F81BD" w:themeColor="accent1"/>
    </w:rPr>
  </w:style>
  <w:style w:type="character" w:customStyle="1" w:styleId="number">
    <w:name w:val="number"/>
    <w:basedOn w:val="DefaultParagraphFont"/>
    <w:rsid w:val="00412B2A"/>
  </w:style>
  <w:style w:type="character" w:customStyle="1" w:styleId="string">
    <w:name w:val="string"/>
    <w:basedOn w:val="DefaultParagraphFont"/>
    <w:rsid w:val="00412B2A"/>
  </w:style>
  <w:style w:type="paragraph" w:styleId="HTMLPreformatted">
    <w:name w:val="HTML Preformatted"/>
    <w:basedOn w:val="Normal"/>
    <w:link w:val="HTMLPreformattedChar"/>
    <w:uiPriority w:val="99"/>
    <w:semiHidden/>
    <w:unhideWhenUsed/>
    <w:rsid w:val="00412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12B2A"/>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D0296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D02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9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2B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12B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12B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96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2B2A"/>
    <w:rPr>
      <w:rFonts w:ascii="Times New Roman" w:eastAsia="Times New Roman" w:hAnsi="Times New Roman" w:cs="Times New Roman"/>
      <w:b/>
      <w:bCs/>
      <w:sz w:val="36"/>
      <w:szCs w:val="36"/>
      <w:lang w:eastAsia="en-IN"/>
    </w:rPr>
  </w:style>
  <w:style w:type="character" w:customStyle="1" w:styleId="spanh2">
    <w:name w:val="spanh2"/>
    <w:basedOn w:val="DefaultParagraphFont"/>
    <w:rsid w:val="00412B2A"/>
  </w:style>
  <w:style w:type="character" w:customStyle="1" w:styleId="Heading1Char">
    <w:name w:val="Heading 1 Char"/>
    <w:basedOn w:val="DefaultParagraphFont"/>
    <w:link w:val="Heading1"/>
    <w:uiPriority w:val="9"/>
    <w:rsid w:val="00412B2A"/>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412B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12B2A"/>
    <w:rPr>
      <w:i/>
      <w:iCs/>
    </w:rPr>
  </w:style>
  <w:style w:type="character" w:styleId="Strong">
    <w:name w:val="Strong"/>
    <w:basedOn w:val="DefaultParagraphFont"/>
    <w:uiPriority w:val="22"/>
    <w:qFormat/>
    <w:rsid w:val="00412B2A"/>
    <w:rPr>
      <w:b/>
      <w:bCs/>
    </w:rPr>
  </w:style>
  <w:style w:type="character" w:customStyle="1" w:styleId="keyword">
    <w:name w:val="keyword"/>
    <w:basedOn w:val="DefaultParagraphFont"/>
    <w:rsid w:val="00412B2A"/>
  </w:style>
  <w:style w:type="character" w:customStyle="1" w:styleId="comment">
    <w:name w:val="comment"/>
    <w:basedOn w:val="DefaultParagraphFont"/>
    <w:rsid w:val="00412B2A"/>
  </w:style>
  <w:style w:type="character" w:customStyle="1" w:styleId="Heading3Char">
    <w:name w:val="Heading 3 Char"/>
    <w:basedOn w:val="DefaultParagraphFont"/>
    <w:link w:val="Heading3"/>
    <w:uiPriority w:val="9"/>
    <w:semiHidden/>
    <w:rsid w:val="00412B2A"/>
    <w:rPr>
      <w:rFonts w:asciiTheme="majorHAnsi" w:eastAsiaTheme="majorEastAsia" w:hAnsiTheme="majorHAnsi" w:cstheme="majorBidi"/>
      <w:b/>
      <w:bCs/>
      <w:color w:val="4F81BD" w:themeColor="accent1"/>
    </w:rPr>
  </w:style>
  <w:style w:type="character" w:customStyle="1" w:styleId="number">
    <w:name w:val="number"/>
    <w:basedOn w:val="DefaultParagraphFont"/>
    <w:rsid w:val="00412B2A"/>
  </w:style>
  <w:style w:type="character" w:customStyle="1" w:styleId="string">
    <w:name w:val="string"/>
    <w:basedOn w:val="DefaultParagraphFont"/>
    <w:rsid w:val="00412B2A"/>
  </w:style>
  <w:style w:type="paragraph" w:styleId="HTMLPreformatted">
    <w:name w:val="HTML Preformatted"/>
    <w:basedOn w:val="Normal"/>
    <w:link w:val="HTMLPreformattedChar"/>
    <w:uiPriority w:val="99"/>
    <w:semiHidden/>
    <w:unhideWhenUsed/>
    <w:rsid w:val="00412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12B2A"/>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D0296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D02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9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7627">
      <w:bodyDiv w:val="1"/>
      <w:marLeft w:val="0"/>
      <w:marRight w:val="0"/>
      <w:marTop w:val="0"/>
      <w:marBottom w:val="0"/>
      <w:divBdr>
        <w:top w:val="none" w:sz="0" w:space="0" w:color="auto"/>
        <w:left w:val="none" w:sz="0" w:space="0" w:color="auto"/>
        <w:bottom w:val="none" w:sz="0" w:space="0" w:color="auto"/>
        <w:right w:val="none" w:sz="0" w:space="0" w:color="auto"/>
      </w:divBdr>
      <w:divsChild>
        <w:div w:id="1234468393">
          <w:marLeft w:val="0"/>
          <w:marRight w:val="0"/>
          <w:marTop w:val="0"/>
          <w:marBottom w:val="120"/>
          <w:divBdr>
            <w:top w:val="single" w:sz="6" w:space="8" w:color="D5DDC6"/>
            <w:left w:val="single" w:sz="6" w:space="0" w:color="D5DDC6"/>
            <w:bottom w:val="single" w:sz="6" w:space="12" w:color="D5DDC6"/>
            <w:right w:val="single" w:sz="6" w:space="0" w:color="D5DDC6"/>
          </w:divBdr>
        </w:div>
        <w:div w:id="2017658413">
          <w:marLeft w:val="0"/>
          <w:marRight w:val="0"/>
          <w:marTop w:val="0"/>
          <w:marBottom w:val="120"/>
          <w:divBdr>
            <w:top w:val="single" w:sz="6" w:space="8" w:color="D5DDC6"/>
            <w:left w:val="single" w:sz="6" w:space="0" w:color="D5DDC6"/>
            <w:bottom w:val="single" w:sz="6" w:space="12" w:color="D5DDC6"/>
            <w:right w:val="single" w:sz="6" w:space="0" w:color="D5DDC6"/>
          </w:divBdr>
        </w:div>
        <w:div w:id="2054577680">
          <w:marLeft w:val="0"/>
          <w:marRight w:val="0"/>
          <w:marTop w:val="120"/>
          <w:marBottom w:val="0"/>
          <w:divBdr>
            <w:top w:val="single" w:sz="6" w:space="0" w:color="D5DDC6"/>
            <w:left w:val="single" w:sz="6" w:space="4" w:color="D5DDC6"/>
            <w:bottom w:val="single" w:sz="6" w:space="0" w:color="D5DDC6"/>
            <w:right w:val="single" w:sz="6" w:space="0" w:color="D5DDC6"/>
          </w:divBdr>
        </w:div>
        <w:div w:id="650989295">
          <w:marLeft w:val="0"/>
          <w:marRight w:val="0"/>
          <w:marTop w:val="0"/>
          <w:marBottom w:val="120"/>
          <w:divBdr>
            <w:top w:val="single" w:sz="6" w:space="8" w:color="D5DDC6"/>
            <w:left w:val="single" w:sz="6" w:space="0" w:color="D5DDC6"/>
            <w:bottom w:val="single" w:sz="6" w:space="12" w:color="D5DDC6"/>
            <w:right w:val="single" w:sz="6" w:space="0" w:color="D5DDC6"/>
          </w:divBdr>
        </w:div>
        <w:div w:id="113652936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738677">
      <w:bodyDiv w:val="1"/>
      <w:marLeft w:val="0"/>
      <w:marRight w:val="0"/>
      <w:marTop w:val="0"/>
      <w:marBottom w:val="0"/>
      <w:divBdr>
        <w:top w:val="none" w:sz="0" w:space="0" w:color="auto"/>
        <w:left w:val="none" w:sz="0" w:space="0" w:color="auto"/>
        <w:bottom w:val="none" w:sz="0" w:space="0" w:color="auto"/>
        <w:right w:val="none" w:sz="0" w:space="0" w:color="auto"/>
      </w:divBdr>
      <w:divsChild>
        <w:div w:id="1751465027">
          <w:marLeft w:val="0"/>
          <w:marRight w:val="0"/>
          <w:marTop w:val="0"/>
          <w:marBottom w:val="300"/>
          <w:divBdr>
            <w:top w:val="none" w:sz="0" w:space="0" w:color="auto"/>
            <w:left w:val="none" w:sz="0" w:space="0" w:color="auto"/>
            <w:bottom w:val="none" w:sz="0" w:space="0" w:color="auto"/>
            <w:right w:val="none" w:sz="0" w:space="0" w:color="auto"/>
          </w:divBdr>
          <w:divsChild>
            <w:div w:id="181167597">
              <w:marLeft w:val="0"/>
              <w:marRight w:val="0"/>
              <w:marTop w:val="0"/>
              <w:marBottom w:val="0"/>
              <w:divBdr>
                <w:top w:val="none" w:sz="0" w:space="0" w:color="auto"/>
                <w:left w:val="none" w:sz="0" w:space="0" w:color="auto"/>
                <w:bottom w:val="none" w:sz="0" w:space="0" w:color="auto"/>
                <w:right w:val="none" w:sz="0" w:space="0" w:color="auto"/>
              </w:divBdr>
              <w:divsChild>
                <w:div w:id="309556009">
                  <w:marLeft w:val="0"/>
                  <w:marRight w:val="0"/>
                  <w:marTop w:val="0"/>
                  <w:marBottom w:val="0"/>
                  <w:divBdr>
                    <w:top w:val="none" w:sz="0" w:space="0" w:color="auto"/>
                    <w:left w:val="none" w:sz="0" w:space="0" w:color="auto"/>
                    <w:bottom w:val="none" w:sz="0" w:space="0" w:color="auto"/>
                    <w:right w:val="none" w:sz="0" w:space="0" w:color="auto"/>
                  </w:divBdr>
                  <w:divsChild>
                    <w:div w:id="891187545">
                      <w:marLeft w:val="0"/>
                      <w:marRight w:val="0"/>
                      <w:marTop w:val="0"/>
                      <w:marBottom w:val="0"/>
                      <w:divBdr>
                        <w:top w:val="none" w:sz="0" w:space="0" w:color="auto"/>
                        <w:left w:val="none" w:sz="0" w:space="0" w:color="auto"/>
                        <w:bottom w:val="none" w:sz="0" w:space="0" w:color="auto"/>
                        <w:right w:val="none" w:sz="0" w:space="0" w:color="auto"/>
                      </w:divBdr>
                      <w:divsChild>
                        <w:div w:id="106127628">
                          <w:marLeft w:val="0"/>
                          <w:marRight w:val="0"/>
                          <w:marTop w:val="0"/>
                          <w:marBottom w:val="0"/>
                          <w:divBdr>
                            <w:top w:val="none" w:sz="0" w:space="0" w:color="auto"/>
                            <w:left w:val="none" w:sz="0" w:space="0" w:color="auto"/>
                            <w:bottom w:val="none" w:sz="0" w:space="0" w:color="auto"/>
                            <w:right w:val="none" w:sz="0" w:space="0" w:color="auto"/>
                          </w:divBdr>
                          <w:divsChild>
                            <w:div w:id="2137483425">
                              <w:marLeft w:val="0"/>
                              <w:marRight w:val="0"/>
                              <w:marTop w:val="0"/>
                              <w:marBottom w:val="0"/>
                              <w:divBdr>
                                <w:top w:val="none" w:sz="0" w:space="0" w:color="auto"/>
                                <w:left w:val="none" w:sz="0" w:space="0" w:color="auto"/>
                                <w:bottom w:val="none" w:sz="0" w:space="0" w:color="auto"/>
                                <w:right w:val="none" w:sz="0" w:space="0" w:color="auto"/>
                              </w:divBdr>
                              <w:divsChild>
                                <w:div w:id="1194265354">
                                  <w:marLeft w:val="0"/>
                                  <w:marRight w:val="0"/>
                                  <w:marTop w:val="0"/>
                                  <w:marBottom w:val="0"/>
                                  <w:divBdr>
                                    <w:top w:val="none" w:sz="0" w:space="0" w:color="auto"/>
                                    <w:left w:val="none" w:sz="0" w:space="0" w:color="auto"/>
                                    <w:bottom w:val="none" w:sz="0" w:space="0" w:color="auto"/>
                                    <w:right w:val="none" w:sz="0" w:space="0" w:color="auto"/>
                                  </w:divBdr>
                                  <w:divsChild>
                                    <w:div w:id="768232091">
                                      <w:marLeft w:val="0"/>
                                      <w:marRight w:val="0"/>
                                      <w:marTop w:val="0"/>
                                      <w:marBottom w:val="0"/>
                                      <w:divBdr>
                                        <w:top w:val="none" w:sz="0" w:space="0" w:color="auto"/>
                                        <w:left w:val="none" w:sz="0" w:space="0" w:color="auto"/>
                                        <w:bottom w:val="none" w:sz="0" w:space="0" w:color="auto"/>
                                        <w:right w:val="none" w:sz="0" w:space="0" w:color="auto"/>
                                      </w:divBdr>
                                      <w:divsChild>
                                        <w:div w:id="515392144">
                                          <w:marLeft w:val="0"/>
                                          <w:marRight w:val="0"/>
                                          <w:marTop w:val="0"/>
                                          <w:marBottom w:val="0"/>
                                          <w:divBdr>
                                            <w:top w:val="none" w:sz="0" w:space="0" w:color="auto"/>
                                            <w:left w:val="none" w:sz="0" w:space="0" w:color="auto"/>
                                            <w:bottom w:val="none" w:sz="0" w:space="0" w:color="auto"/>
                                            <w:right w:val="none" w:sz="0" w:space="0" w:color="auto"/>
                                          </w:divBdr>
                                          <w:divsChild>
                                            <w:div w:id="268700740">
                                              <w:marLeft w:val="0"/>
                                              <w:marRight w:val="0"/>
                                              <w:marTop w:val="0"/>
                                              <w:marBottom w:val="0"/>
                                              <w:divBdr>
                                                <w:top w:val="none" w:sz="0" w:space="0" w:color="auto"/>
                                                <w:left w:val="none" w:sz="0" w:space="0" w:color="auto"/>
                                                <w:bottom w:val="none" w:sz="0" w:space="0" w:color="auto"/>
                                                <w:right w:val="none" w:sz="0" w:space="0" w:color="auto"/>
                                              </w:divBdr>
                                              <w:divsChild>
                                                <w:div w:id="363292763">
                                                  <w:marLeft w:val="0"/>
                                                  <w:marRight w:val="0"/>
                                                  <w:marTop w:val="0"/>
                                                  <w:marBottom w:val="0"/>
                                                  <w:divBdr>
                                                    <w:top w:val="none" w:sz="0" w:space="0" w:color="auto"/>
                                                    <w:left w:val="none" w:sz="0" w:space="0" w:color="auto"/>
                                                    <w:bottom w:val="none" w:sz="0" w:space="0" w:color="auto"/>
                                                    <w:right w:val="none" w:sz="0" w:space="0" w:color="auto"/>
                                                  </w:divBdr>
                                                  <w:divsChild>
                                                    <w:div w:id="1316759778">
                                                      <w:marLeft w:val="0"/>
                                                      <w:marRight w:val="0"/>
                                                      <w:marTop w:val="0"/>
                                                      <w:marBottom w:val="0"/>
                                                      <w:divBdr>
                                                        <w:top w:val="none" w:sz="0" w:space="0" w:color="auto"/>
                                                        <w:left w:val="none" w:sz="0" w:space="0" w:color="auto"/>
                                                        <w:bottom w:val="none" w:sz="0" w:space="0" w:color="auto"/>
                                                        <w:right w:val="none" w:sz="0" w:space="0" w:color="auto"/>
                                                      </w:divBdr>
                                                      <w:divsChild>
                                                        <w:div w:id="1862432688">
                                                          <w:marLeft w:val="0"/>
                                                          <w:marRight w:val="0"/>
                                                          <w:marTop w:val="0"/>
                                                          <w:marBottom w:val="0"/>
                                                          <w:divBdr>
                                                            <w:top w:val="none" w:sz="0" w:space="0" w:color="auto"/>
                                                            <w:left w:val="none" w:sz="0" w:space="0" w:color="auto"/>
                                                            <w:bottom w:val="none" w:sz="0" w:space="0" w:color="auto"/>
                                                            <w:right w:val="none" w:sz="0" w:space="0" w:color="auto"/>
                                                          </w:divBdr>
                                                        </w:div>
                                                        <w:div w:id="1005475601">
                                                          <w:marLeft w:val="0"/>
                                                          <w:marRight w:val="0"/>
                                                          <w:marTop w:val="0"/>
                                                          <w:marBottom w:val="0"/>
                                                          <w:divBdr>
                                                            <w:top w:val="none" w:sz="0" w:space="0" w:color="auto"/>
                                                            <w:left w:val="none" w:sz="0" w:space="0" w:color="auto"/>
                                                            <w:bottom w:val="none" w:sz="0" w:space="0" w:color="auto"/>
                                                            <w:right w:val="none" w:sz="0" w:space="0" w:color="auto"/>
                                                          </w:divBdr>
                                                        </w:div>
                                                      </w:divsChild>
                                                    </w:div>
                                                    <w:div w:id="890271416">
                                                      <w:marLeft w:val="0"/>
                                                      <w:marRight w:val="0"/>
                                                      <w:marTop w:val="0"/>
                                                      <w:marBottom w:val="0"/>
                                                      <w:divBdr>
                                                        <w:top w:val="none" w:sz="0" w:space="0" w:color="auto"/>
                                                        <w:left w:val="none" w:sz="0" w:space="0" w:color="auto"/>
                                                        <w:bottom w:val="none" w:sz="0" w:space="0" w:color="auto"/>
                                                        <w:right w:val="none" w:sz="0" w:space="0" w:color="auto"/>
                                                      </w:divBdr>
                                                      <w:divsChild>
                                                        <w:div w:id="459153191">
                                                          <w:marLeft w:val="0"/>
                                                          <w:marRight w:val="0"/>
                                                          <w:marTop w:val="0"/>
                                                          <w:marBottom w:val="0"/>
                                                          <w:divBdr>
                                                            <w:top w:val="none" w:sz="0" w:space="0" w:color="auto"/>
                                                            <w:left w:val="none" w:sz="0" w:space="0" w:color="auto"/>
                                                            <w:bottom w:val="none" w:sz="0" w:space="0" w:color="auto"/>
                                                            <w:right w:val="none" w:sz="0" w:space="0" w:color="auto"/>
                                                          </w:divBdr>
                                                          <w:divsChild>
                                                            <w:div w:id="18447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3729983">
          <w:marLeft w:val="0"/>
          <w:marRight w:val="0"/>
          <w:marTop w:val="0"/>
          <w:marBottom w:val="120"/>
          <w:divBdr>
            <w:top w:val="single" w:sz="6" w:space="8" w:color="D5DDC6"/>
            <w:left w:val="single" w:sz="6" w:space="0" w:color="D5DDC6"/>
            <w:bottom w:val="single" w:sz="6" w:space="12" w:color="D5DDC6"/>
            <w:right w:val="single" w:sz="6" w:space="0" w:color="D5DDC6"/>
          </w:divBdr>
        </w:div>
        <w:div w:id="906591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95851820">
      <w:bodyDiv w:val="1"/>
      <w:marLeft w:val="0"/>
      <w:marRight w:val="0"/>
      <w:marTop w:val="0"/>
      <w:marBottom w:val="0"/>
      <w:divBdr>
        <w:top w:val="none" w:sz="0" w:space="0" w:color="auto"/>
        <w:left w:val="none" w:sz="0" w:space="0" w:color="auto"/>
        <w:bottom w:val="none" w:sz="0" w:space="0" w:color="auto"/>
        <w:right w:val="none" w:sz="0" w:space="0" w:color="auto"/>
      </w:divBdr>
      <w:divsChild>
        <w:div w:id="1487432578">
          <w:marLeft w:val="0"/>
          <w:marRight w:val="0"/>
          <w:marTop w:val="0"/>
          <w:marBottom w:val="120"/>
          <w:divBdr>
            <w:top w:val="single" w:sz="6" w:space="8" w:color="D5DDC6"/>
            <w:left w:val="single" w:sz="6" w:space="0" w:color="D5DDC6"/>
            <w:bottom w:val="single" w:sz="6" w:space="12" w:color="D5DDC6"/>
            <w:right w:val="single" w:sz="6" w:space="0" w:color="D5DDC6"/>
          </w:divBdr>
        </w:div>
        <w:div w:id="994183241">
          <w:marLeft w:val="0"/>
          <w:marRight w:val="0"/>
          <w:marTop w:val="0"/>
          <w:marBottom w:val="300"/>
          <w:divBdr>
            <w:top w:val="none" w:sz="0" w:space="0" w:color="auto"/>
            <w:left w:val="none" w:sz="0" w:space="0" w:color="auto"/>
            <w:bottom w:val="none" w:sz="0" w:space="0" w:color="auto"/>
            <w:right w:val="none" w:sz="0" w:space="0" w:color="auto"/>
          </w:divBdr>
          <w:divsChild>
            <w:div w:id="205799180">
              <w:marLeft w:val="0"/>
              <w:marRight w:val="0"/>
              <w:marTop w:val="0"/>
              <w:marBottom w:val="0"/>
              <w:divBdr>
                <w:top w:val="none" w:sz="0" w:space="0" w:color="auto"/>
                <w:left w:val="none" w:sz="0" w:space="0" w:color="auto"/>
                <w:bottom w:val="none" w:sz="0" w:space="0" w:color="auto"/>
                <w:right w:val="none" w:sz="0" w:space="0" w:color="auto"/>
              </w:divBdr>
              <w:divsChild>
                <w:div w:id="364867182">
                  <w:marLeft w:val="0"/>
                  <w:marRight w:val="0"/>
                  <w:marTop w:val="0"/>
                  <w:marBottom w:val="0"/>
                  <w:divBdr>
                    <w:top w:val="none" w:sz="0" w:space="0" w:color="auto"/>
                    <w:left w:val="none" w:sz="0" w:space="0" w:color="auto"/>
                    <w:bottom w:val="none" w:sz="0" w:space="0" w:color="auto"/>
                    <w:right w:val="none" w:sz="0" w:space="0" w:color="auto"/>
                  </w:divBdr>
                  <w:divsChild>
                    <w:div w:id="1225869057">
                      <w:marLeft w:val="0"/>
                      <w:marRight w:val="0"/>
                      <w:marTop w:val="0"/>
                      <w:marBottom w:val="0"/>
                      <w:divBdr>
                        <w:top w:val="none" w:sz="0" w:space="0" w:color="auto"/>
                        <w:left w:val="none" w:sz="0" w:space="0" w:color="auto"/>
                        <w:bottom w:val="none" w:sz="0" w:space="0" w:color="auto"/>
                        <w:right w:val="none" w:sz="0" w:space="0" w:color="auto"/>
                      </w:divBdr>
                      <w:divsChild>
                        <w:div w:id="938218069">
                          <w:marLeft w:val="0"/>
                          <w:marRight w:val="0"/>
                          <w:marTop w:val="0"/>
                          <w:marBottom w:val="0"/>
                          <w:divBdr>
                            <w:top w:val="none" w:sz="0" w:space="0" w:color="auto"/>
                            <w:left w:val="none" w:sz="0" w:space="0" w:color="auto"/>
                            <w:bottom w:val="none" w:sz="0" w:space="0" w:color="auto"/>
                            <w:right w:val="none" w:sz="0" w:space="0" w:color="auto"/>
                          </w:divBdr>
                          <w:divsChild>
                            <w:div w:id="1226524481">
                              <w:marLeft w:val="0"/>
                              <w:marRight w:val="0"/>
                              <w:marTop w:val="0"/>
                              <w:marBottom w:val="0"/>
                              <w:divBdr>
                                <w:top w:val="none" w:sz="0" w:space="0" w:color="auto"/>
                                <w:left w:val="none" w:sz="0" w:space="0" w:color="auto"/>
                                <w:bottom w:val="none" w:sz="0" w:space="0" w:color="auto"/>
                                <w:right w:val="none" w:sz="0" w:space="0" w:color="auto"/>
                              </w:divBdr>
                              <w:divsChild>
                                <w:div w:id="334383595">
                                  <w:marLeft w:val="0"/>
                                  <w:marRight w:val="0"/>
                                  <w:marTop w:val="0"/>
                                  <w:marBottom w:val="0"/>
                                  <w:divBdr>
                                    <w:top w:val="none" w:sz="0" w:space="0" w:color="auto"/>
                                    <w:left w:val="none" w:sz="0" w:space="0" w:color="auto"/>
                                    <w:bottom w:val="none" w:sz="0" w:space="0" w:color="auto"/>
                                    <w:right w:val="none" w:sz="0" w:space="0" w:color="auto"/>
                                  </w:divBdr>
                                  <w:divsChild>
                                    <w:div w:id="821233128">
                                      <w:marLeft w:val="0"/>
                                      <w:marRight w:val="0"/>
                                      <w:marTop w:val="0"/>
                                      <w:marBottom w:val="0"/>
                                      <w:divBdr>
                                        <w:top w:val="none" w:sz="0" w:space="0" w:color="auto"/>
                                        <w:left w:val="none" w:sz="0" w:space="0" w:color="auto"/>
                                        <w:bottom w:val="none" w:sz="0" w:space="0" w:color="auto"/>
                                        <w:right w:val="none" w:sz="0" w:space="0" w:color="auto"/>
                                      </w:divBdr>
                                      <w:divsChild>
                                        <w:div w:id="1013191789">
                                          <w:marLeft w:val="0"/>
                                          <w:marRight w:val="0"/>
                                          <w:marTop w:val="0"/>
                                          <w:marBottom w:val="0"/>
                                          <w:divBdr>
                                            <w:top w:val="none" w:sz="0" w:space="0" w:color="auto"/>
                                            <w:left w:val="none" w:sz="0" w:space="0" w:color="auto"/>
                                            <w:bottom w:val="none" w:sz="0" w:space="0" w:color="auto"/>
                                            <w:right w:val="none" w:sz="0" w:space="0" w:color="auto"/>
                                          </w:divBdr>
                                          <w:divsChild>
                                            <w:div w:id="1179854182">
                                              <w:marLeft w:val="0"/>
                                              <w:marRight w:val="0"/>
                                              <w:marTop w:val="0"/>
                                              <w:marBottom w:val="0"/>
                                              <w:divBdr>
                                                <w:top w:val="none" w:sz="0" w:space="0" w:color="auto"/>
                                                <w:left w:val="none" w:sz="0" w:space="0" w:color="auto"/>
                                                <w:bottom w:val="none" w:sz="0" w:space="0" w:color="auto"/>
                                                <w:right w:val="none" w:sz="0" w:space="0" w:color="auto"/>
                                              </w:divBdr>
                                              <w:divsChild>
                                                <w:div w:id="1327366753">
                                                  <w:marLeft w:val="0"/>
                                                  <w:marRight w:val="0"/>
                                                  <w:marTop w:val="0"/>
                                                  <w:marBottom w:val="0"/>
                                                  <w:divBdr>
                                                    <w:top w:val="none" w:sz="0" w:space="0" w:color="auto"/>
                                                    <w:left w:val="none" w:sz="0" w:space="0" w:color="auto"/>
                                                    <w:bottom w:val="none" w:sz="0" w:space="0" w:color="auto"/>
                                                    <w:right w:val="none" w:sz="0" w:space="0" w:color="auto"/>
                                                  </w:divBdr>
                                                  <w:divsChild>
                                                    <w:div w:id="54936023">
                                                      <w:marLeft w:val="0"/>
                                                      <w:marRight w:val="0"/>
                                                      <w:marTop w:val="0"/>
                                                      <w:marBottom w:val="0"/>
                                                      <w:divBdr>
                                                        <w:top w:val="none" w:sz="0" w:space="0" w:color="auto"/>
                                                        <w:left w:val="none" w:sz="0" w:space="0" w:color="auto"/>
                                                        <w:bottom w:val="none" w:sz="0" w:space="0" w:color="auto"/>
                                                        <w:right w:val="none" w:sz="0" w:space="0" w:color="auto"/>
                                                      </w:divBdr>
                                                      <w:divsChild>
                                                        <w:div w:id="2031103136">
                                                          <w:marLeft w:val="0"/>
                                                          <w:marRight w:val="0"/>
                                                          <w:marTop w:val="0"/>
                                                          <w:marBottom w:val="0"/>
                                                          <w:divBdr>
                                                            <w:top w:val="none" w:sz="0" w:space="0" w:color="auto"/>
                                                            <w:left w:val="none" w:sz="0" w:space="0" w:color="auto"/>
                                                            <w:bottom w:val="none" w:sz="0" w:space="0" w:color="auto"/>
                                                            <w:right w:val="none" w:sz="0" w:space="0" w:color="auto"/>
                                                          </w:divBdr>
                                                        </w:div>
                                                        <w:div w:id="69281361">
                                                          <w:marLeft w:val="0"/>
                                                          <w:marRight w:val="0"/>
                                                          <w:marTop w:val="0"/>
                                                          <w:marBottom w:val="0"/>
                                                          <w:divBdr>
                                                            <w:top w:val="none" w:sz="0" w:space="0" w:color="auto"/>
                                                            <w:left w:val="none" w:sz="0" w:space="0" w:color="auto"/>
                                                            <w:bottom w:val="none" w:sz="0" w:space="0" w:color="auto"/>
                                                            <w:right w:val="none" w:sz="0" w:space="0" w:color="auto"/>
                                                          </w:divBdr>
                                                        </w:div>
                                                      </w:divsChild>
                                                    </w:div>
                                                    <w:div w:id="1585459643">
                                                      <w:marLeft w:val="0"/>
                                                      <w:marRight w:val="0"/>
                                                      <w:marTop w:val="0"/>
                                                      <w:marBottom w:val="0"/>
                                                      <w:divBdr>
                                                        <w:top w:val="none" w:sz="0" w:space="0" w:color="auto"/>
                                                        <w:left w:val="none" w:sz="0" w:space="0" w:color="auto"/>
                                                        <w:bottom w:val="none" w:sz="0" w:space="0" w:color="auto"/>
                                                        <w:right w:val="none" w:sz="0" w:space="0" w:color="auto"/>
                                                      </w:divBdr>
                                                      <w:divsChild>
                                                        <w:div w:id="1387601841">
                                                          <w:marLeft w:val="0"/>
                                                          <w:marRight w:val="0"/>
                                                          <w:marTop w:val="0"/>
                                                          <w:marBottom w:val="0"/>
                                                          <w:divBdr>
                                                            <w:top w:val="none" w:sz="0" w:space="0" w:color="auto"/>
                                                            <w:left w:val="none" w:sz="0" w:space="0" w:color="auto"/>
                                                            <w:bottom w:val="none" w:sz="0" w:space="0" w:color="auto"/>
                                                            <w:right w:val="none" w:sz="0" w:space="0" w:color="auto"/>
                                                          </w:divBdr>
                                                          <w:divsChild>
                                                            <w:div w:id="186987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4297">
                                                      <w:marLeft w:val="0"/>
                                                      <w:marRight w:val="0"/>
                                                      <w:marTop w:val="0"/>
                                                      <w:marBottom w:val="0"/>
                                                      <w:divBdr>
                                                        <w:top w:val="none" w:sz="0" w:space="0" w:color="auto"/>
                                                        <w:left w:val="none" w:sz="0" w:space="0" w:color="auto"/>
                                                        <w:bottom w:val="none" w:sz="0" w:space="0" w:color="auto"/>
                                                        <w:right w:val="none" w:sz="0" w:space="0" w:color="auto"/>
                                                      </w:divBdr>
                                                      <w:divsChild>
                                                        <w:div w:id="1958676848">
                                                          <w:marLeft w:val="0"/>
                                                          <w:marRight w:val="0"/>
                                                          <w:marTop w:val="0"/>
                                                          <w:marBottom w:val="0"/>
                                                          <w:divBdr>
                                                            <w:top w:val="none" w:sz="0" w:space="0" w:color="auto"/>
                                                            <w:left w:val="none" w:sz="0" w:space="0" w:color="auto"/>
                                                            <w:bottom w:val="none" w:sz="0" w:space="0" w:color="auto"/>
                                                            <w:right w:val="none" w:sz="0" w:space="0" w:color="auto"/>
                                                          </w:divBdr>
                                                        </w:div>
                                                        <w:div w:id="5099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539656">
          <w:marLeft w:val="0"/>
          <w:marRight w:val="0"/>
          <w:marTop w:val="0"/>
          <w:marBottom w:val="120"/>
          <w:divBdr>
            <w:top w:val="single" w:sz="6" w:space="8" w:color="D5DDC6"/>
            <w:left w:val="single" w:sz="6" w:space="0" w:color="D5DDC6"/>
            <w:bottom w:val="single" w:sz="6" w:space="12" w:color="D5DDC6"/>
            <w:right w:val="single" w:sz="6" w:space="0" w:color="D5DDC6"/>
          </w:divBdr>
        </w:div>
        <w:div w:id="920679446">
          <w:marLeft w:val="0"/>
          <w:marRight w:val="0"/>
          <w:marTop w:val="120"/>
          <w:marBottom w:val="0"/>
          <w:divBdr>
            <w:top w:val="single" w:sz="6" w:space="0" w:color="D5DDC6"/>
            <w:left w:val="single" w:sz="6" w:space="4" w:color="D5DDC6"/>
            <w:bottom w:val="single" w:sz="6" w:space="0" w:color="D5DDC6"/>
            <w:right w:val="single" w:sz="6" w:space="0" w:color="D5DDC6"/>
          </w:divBdr>
        </w:div>
        <w:div w:id="598028850">
          <w:marLeft w:val="0"/>
          <w:marRight w:val="0"/>
          <w:marTop w:val="0"/>
          <w:marBottom w:val="120"/>
          <w:divBdr>
            <w:top w:val="single" w:sz="6" w:space="8" w:color="D5DDC6"/>
            <w:left w:val="single" w:sz="6" w:space="0" w:color="D5DDC6"/>
            <w:bottom w:val="single" w:sz="6" w:space="12" w:color="D5DDC6"/>
            <w:right w:val="single" w:sz="6" w:space="0" w:color="D5DDC6"/>
          </w:divBdr>
        </w:div>
        <w:div w:id="503592166">
          <w:marLeft w:val="0"/>
          <w:marRight w:val="0"/>
          <w:marTop w:val="0"/>
          <w:marBottom w:val="0"/>
          <w:divBdr>
            <w:top w:val="none" w:sz="0" w:space="0" w:color="auto"/>
            <w:left w:val="none" w:sz="0" w:space="0" w:color="auto"/>
            <w:bottom w:val="none" w:sz="0" w:space="0" w:color="auto"/>
            <w:right w:val="none" w:sz="0" w:space="0" w:color="auto"/>
          </w:divBdr>
          <w:divsChild>
            <w:div w:id="425351352">
              <w:marLeft w:val="0"/>
              <w:marRight w:val="0"/>
              <w:marTop w:val="0"/>
              <w:marBottom w:val="0"/>
              <w:divBdr>
                <w:top w:val="none" w:sz="0" w:space="0" w:color="auto"/>
                <w:left w:val="none" w:sz="0" w:space="0" w:color="auto"/>
                <w:bottom w:val="none" w:sz="0" w:space="0" w:color="auto"/>
                <w:right w:val="none" w:sz="0" w:space="0" w:color="auto"/>
              </w:divBdr>
              <w:divsChild>
                <w:div w:id="202332650">
                  <w:marLeft w:val="0"/>
                  <w:marRight w:val="0"/>
                  <w:marTop w:val="0"/>
                  <w:marBottom w:val="0"/>
                  <w:divBdr>
                    <w:top w:val="none" w:sz="0" w:space="0" w:color="auto"/>
                    <w:left w:val="none" w:sz="0" w:space="0" w:color="auto"/>
                    <w:bottom w:val="none" w:sz="0" w:space="0" w:color="auto"/>
                    <w:right w:val="none" w:sz="0" w:space="0" w:color="auto"/>
                  </w:divBdr>
                  <w:divsChild>
                    <w:div w:id="11312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51471">
          <w:marLeft w:val="0"/>
          <w:marRight w:val="0"/>
          <w:marTop w:val="120"/>
          <w:marBottom w:val="0"/>
          <w:divBdr>
            <w:top w:val="single" w:sz="6" w:space="0" w:color="D5DDC6"/>
            <w:left w:val="single" w:sz="6" w:space="4" w:color="D5DDC6"/>
            <w:bottom w:val="single" w:sz="6" w:space="0" w:color="D5DDC6"/>
            <w:right w:val="single" w:sz="6" w:space="0" w:color="D5DDC6"/>
          </w:divBdr>
        </w:div>
        <w:div w:id="380519648">
          <w:marLeft w:val="0"/>
          <w:marRight w:val="0"/>
          <w:marTop w:val="0"/>
          <w:marBottom w:val="120"/>
          <w:divBdr>
            <w:top w:val="single" w:sz="6" w:space="8" w:color="D5DDC6"/>
            <w:left w:val="single" w:sz="6" w:space="0" w:color="D5DDC6"/>
            <w:bottom w:val="single" w:sz="6" w:space="12" w:color="D5DDC6"/>
            <w:right w:val="single" w:sz="6" w:space="0" w:color="D5DDC6"/>
          </w:divBdr>
        </w:div>
        <w:div w:id="160333952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60941786">
      <w:bodyDiv w:val="1"/>
      <w:marLeft w:val="0"/>
      <w:marRight w:val="0"/>
      <w:marTop w:val="0"/>
      <w:marBottom w:val="0"/>
      <w:divBdr>
        <w:top w:val="none" w:sz="0" w:space="0" w:color="auto"/>
        <w:left w:val="none" w:sz="0" w:space="0" w:color="auto"/>
        <w:bottom w:val="none" w:sz="0" w:space="0" w:color="auto"/>
        <w:right w:val="none" w:sz="0" w:space="0" w:color="auto"/>
      </w:divBdr>
    </w:div>
    <w:div w:id="733622855">
      <w:bodyDiv w:val="1"/>
      <w:marLeft w:val="0"/>
      <w:marRight w:val="0"/>
      <w:marTop w:val="0"/>
      <w:marBottom w:val="0"/>
      <w:divBdr>
        <w:top w:val="none" w:sz="0" w:space="0" w:color="auto"/>
        <w:left w:val="none" w:sz="0" w:space="0" w:color="auto"/>
        <w:bottom w:val="none" w:sz="0" w:space="0" w:color="auto"/>
        <w:right w:val="none" w:sz="0" w:space="0" w:color="auto"/>
      </w:divBdr>
    </w:div>
    <w:div w:id="755590780">
      <w:bodyDiv w:val="1"/>
      <w:marLeft w:val="0"/>
      <w:marRight w:val="0"/>
      <w:marTop w:val="0"/>
      <w:marBottom w:val="0"/>
      <w:divBdr>
        <w:top w:val="none" w:sz="0" w:space="0" w:color="auto"/>
        <w:left w:val="none" w:sz="0" w:space="0" w:color="auto"/>
        <w:bottom w:val="none" w:sz="0" w:space="0" w:color="auto"/>
        <w:right w:val="none" w:sz="0" w:space="0" w:color="auto"/>
      </w:divBdr>
    </w:div>
    <w:div w:id="879169316">
      <w:bodyDiv w:val="1"/>
      <w:marLeft w:val="0"/>
      <w:marRight w:val="0"/>
      <w:marTop w:val="0"/>
      <w:marBottom w:val="0"/>
      <w:divBdr>
        <w:top w:val="none" w:sz="0" w:space="0" w:color="auto"/>
        <w:left w:val="none" w:sz="0" w:space="0" w:color="auto"/>
        <w:bottom w:val="none" w:sz="0" w:space="0" w:color="auto"/>
        <w:right w:val="none" w:sz="0" w:space="0" w:color="auto"/>
      </w:divBdr>
      <w:divsChild>
        <w:div w:id="1763062432">
          <w:marLeft w:val="0"/>
          <w:marRight w:val="0"/>
          <w:marTop w:val="0"/>
          <w:marBottom w:val="120"/>
          <w:divBdr>
            <w:top w:val="single" w:sz="6" w:space="8" w:color="D5DDC6"/>
            <w:left w:val="single" w:sz="6" w:space="0" w:color="D5DDC6"/>
            <w:bottom w:val="single" w:sz="6" w:space="12" w:color="D5DDC6"/>
            <w:right w:val="single" w:sz="6" w:space="0" w:color="D5DDC6"/>
          </w:divBdr>
        </w:div>
        <w:div w:id="1367172276">
          <w:marLeft w:val="0"/>
          <w:marRight w:val="0"/>
          <w:marTop w:val="0"/>
          <w:marBottom w:val="120"/>
          <w:divBdr>
            <w:top w:val="single" w:sz="6" w:space="8" w:color="D5DDC6"/>
            <w:left w:val="single" w:sz="6" w:space="0" w:color="D5DDC6"/>
            <w:bottom w:val="single" w:sz="6" w:space="12" w:color="D5DDC6"/>
            <w:right w:val="single" w:sz="6" w:space="0" w:color="D5DDC6"/>
          </w:divBdr>
        </w:div>
        <w:div w:id="60981094">
          <w:marLeft w:val="0"/>
          <w:marRight w:val="0"/>
          <w:marTop w:val="120"/>
          <w:marBottom w:val="0"/>
          <w:divBdr>
            <w:top w:val="single" w:sz="6" w:space="0" w:color="D5DDC6"/>
            <w:left w:val="single" w:sz="6" w:space="4" w:color="D5DDC6"/>
            <w:bottom w:val="single" w:sz="6" w:space="0" w:color="D5DDC6"/>
            <w:right w:val="single" w:sz="6" w:space="0" w:color="D5DDC6"/>
          </w:divBdr>
        </w:div>
        <w:div w:id="834884277">
          <w:marLeft w:val="0"/>
          <w:marRight w:val="0"/>
          <w:marTop w:val="0"/>
          <w:marBottom w:val="120"/>
          <w:divBdr>
            <w:top w:val="single" w:sz="6" w:space="8" w:color="D5DDC6"/>
            <w:left w:val="single" w:sz="6" w:space="0" w:color="D5DDC6"/>
            <w:bottom w:val="single" w:sz="6" w:space="12" w:color="D5DDC6"/>
            <w:right w:val="single" w:sz="6" w:space="0" w:color="D5DDC6"/>
          </w:divBdr>
        </w:div>
        <w:div w:id="2126734133">
          <w:marLeft w:val="0"/>
          <w:marRight w:val="0"/>
          <w:marTop w:val="0"/>
          <w:marBottom w:val="120"/>
          <w:divBdr>
            <w:top w:val="single" w:sz="6" w:space="8" w:color="D5DDC6"/>
            <w:left w:val="single" w:sz="6" w:space="0" w:color="D5DDC6"/>
            <w:bottom w:val="single" w:sz="6" w:space="12" w:color="D5DDC6"/>
            <w:right w:val="single" w:sz="6" w:space="0" w:color="D5DDC6"/>
          </w:divBdr>
        </w:div>
        <w:div w:id="450785840">
          <w:marLeft w:val="0"/>
          <w:marRight w:val="0"/>
          <w:marTop w:val="120"/>
          <w:marBottom w:val="0"/>
          <w:divBdr>
            <w:top w:val="single" w:sz="6" w:space="0" w:color="D5DDC6"/>
            <w:left w:val="single" w:sz="6" w:space="4" w:color="D5DDC6"/>
            <w:bottom w:val="single" w:sz="6" w:space="0" w:color="D5DDC6"/>
            <w:right w:val="single" w:sz="6" w:space="0" w:color="D5DDC6"/>
          </w:divBdr>
        </w:div>
        <w:div w:id="175314020">
          <w:marLeft w:val="0"/>
          <w:marRight w:val="0"/>
          <w:marTop w:val="0"/>
          <w:marBottom w:val="120"/>
          <w:divBdr>
            <w:top w:val="single" w:sz="6" w:space="8" w:color="D5DDC6"/>
            <w:left w:val="single" w:sz="6" w:space="0" w:color="D5DDC6"/>
            <w:bottom w:val="single" w:sz="6" w:space="12" w:color="D5DDC6"/>
            <w:right w:val="single" w:sz="6" w:space="0" w:color="D5DDC6"/>
          </w:divBdr>
        </w:div>
        <w:div w:id="1493982417">
          <w:marLeft w:val="0"/>
          <w:marRight w:val="0"/>
          <w:marTop w:val="120"/>
          <w:marBottom w:val="0"/>
          <w:divBdr>
            <w:top w:val="single" w:sz="6" w:space="0" w:color="D5DDC6"/>
            <w:left w:val="single" w:sz="6" w:space="4" w:color="D5DDC6"/>
            <w:bottom w:val="single" w:sz="6" w:space="0" w:color="D5DDC6"/>
            <w:right w:val="single" w:sz="6" w:space="0" w:color="D5DDC6"/>
          </w:divBdr>
        </w:div>
        <w:div w:id="1459956073">
          <w:marLeft w:val="0"/>
          <w:marRight w:val="0"/>
          <w:marTop w:val="120"/>
          <w:marBottom w:val="0"/>
          <w:divBdr>
            <w:top w:val="single" w:sz="6" w:space="0" w:color="D5DDC6"/>
            <w:left w:val="single" w:sz="6" w:space="4" w:color="D5DDC6"/>
            <w:bottom w:val="single" w:sz="6" w:space="0" w:color="D5DDC6"/>
            <w:right w:val="single" w:sz="6" w:space="0" w:color="D5DDC6"/>
          </w:divBdr>
        </w:div>
        <w:div w:id="1570075646">
          <w:marLeft w:val="0"/>
          <w:marRight w:val="0"/>
          <w:marTop w:val="0"/>
          <w:marBottom w:val="120"/>
          <w:divBdr>
            <w:top w:val="single" w:sz="6" w:space="8" w:color="D5DDC6"/>
            <w:left w:val="single" w:sz="6" w:space="0" w:color="D5DDC6"/>
            <w:bottom w:val="single" w:sz="6" w:space="12" w:color="D5DDC6"/>
            <w:right w:val="single" w:sz="6" w:space="0" w:color="D5DDC6"/>
          </w:divBdr>
        </w:div>
        <w:div w:id="728653928">
          <w:marLeft w:val="0"/>
          <w:marRight w:val="0"/>
          <w:marTop w:val="0"/>
          <w:marBottom w:val="120"/>
          <w:divBdr>
            <w:top w:val="single" w:sz="6" w:space="8" w:color="D5DDC6"/>
            <w:left w:val="single" w:sz="6" w:space="0" w:color="D5DDC6"/>
            <w:bottom w:val="single" w:sz="6" w:space="12" w:color="D5DDC6"/>
            <w:right w:val="single" w:sz="6" w:space="0" w:color="D5DDC6"/>
          </w:divBdr>
        </w:div>
        <w:div w:id="741099567">
          <w:marLeft w:val="0"/>
          <w:marRight w:val="0"/>
          <w:marTop w:val="120"/>
          <w:marBottom w:val="0"/>
          <w:divBdr>
            <w:top w:val="single" w:sz="6" w:space="0" w:color="D5DDC6"/>
            <w:left w:val="single" w:sz="6" w:space="4" w:color="D5DDC6"/>
            <w:bottom w:val="single" w:sz="6" w:space="0" w:color="D5DDC6"/>
            <w:right w:val="single" w:sz="6" w:space="0" w:color="D5DDC6"/>
          </w:divBdr>
        </w:div>
        <w:div w:id="154567729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99097359">
      <w:bodyDiv w:val="1"/>
      <w:marLeft w:val="0"/>
      <w:marRight w:val="0"/>
      <w:marTop w:val="0"/>
      <w:marBottom w:val="0"/>
      <w:divBdr>
        <w:top w:val="none" w:sz="0" w:space="0" w:color="auto"/>
        <w:left w:val="none" w:sz="0" w:space="0" w:color="auto"/>
        <w:bottom w:val="none" w:sz="0" w:space="0" w:color="auto"/>
        <w:right w:val="none" w:sz="0" w:space="0" w:color="auto"/>
      </w:divBdr>
      <w:divsChild>
        <w:div w:id="798378961">
          <w:marLeft w:val="0"/>
          <w:marRight w:val="0"/>
          <w:marTop w:val="0"/>
          <w:marBottom w:val="300"/>
          <w:divBdr>
            <w:top w:val="none" w:sz="0" w:space="0" w:color="auto"/>
            <w:left w:val="none" w:sz="0" w:space="0" w:color="auto"/>
            <w:bottom w:val="none" w:sz="0" w:space="0" w:color="auto"/>
            <w:right w:val="none" w:sz="0" w:space="0" w:color="auto"/>
          </w:divBdr>
          <w:divsChild>
            <w:div w:id="1887135485">
              <w:marLeft w:val="0"/>
              <w:marRight w:val="0"/>
              <w:marTop w:val="0"/>
              <w:marBottom w:val="0"/>
              <w:divBdr>
                <w:top w:val="none" w:sz="0" w:space="0" w:color="auto"/>
                <w:left w:val="none" w:sz="0" w:space="0" w:color="auto"/>
                <w:bottom w:val="none" w:sz="0" w:space="0" w:color="auto"/>
                <w:right w:val="none" w:sz="0" w:space="0" w:color="auto"/>
              </w:divBdr>
              <w:divsChild>
                <w:div w:id="675882063">
                  <w:marLeft w:val="0"/>
                  <w:marRight w:val="0"/>
                  <w:marTop w:val="0"/>
                  <w:marBottom w:val="0"/>
                  <w:divBdr>
                    <w:top w:val="none" w:sz="0" w:space="0" w:color="auto"/>
                    <w:left w:val="none" w:sz="0" w:space="0" w:color="auto"/>
                    <w:bottom w:val="none" w:sz="0" w:space="0" w:color="auto"/>
                    <w:right w:val="none" w:sz="0" w:space="0" w:color="auto"/>
                  </w:divBdr>
                  <w:divsChild>
                    <w:div w:id="1855223407">
                      <w:marLeft w:val="0"/>
                      <w:marRight w:val="0"/>
                      <w:marTop w:val="0"/>
                      <w:marBottom w:val="0"/>
                      <w:divBdr>
                        <w:top w:val="none" w:sz="0" w:space="0" w:color="auto"/>
                        <w:left w:val="none" w:sz="0" w:space="0" w:color="auto"/>
                        <w:bottom w:val="none" w:sz="0" w:space="0" w:color="auto"/>
                        <w:right w:val="none" w:sz="0" w:space="0" w:color="auto"/>
                      </w:divBdr>
                      <w:divsChild>
                        <w:div w:id="320743186">
                          <w:marLeft w:val="0"/>
                          <w:marRight w:val="0"/>
                          <w:marTop w:val="0"/>
                          <w:marBottom w:val="0"/>
                          <w:divBdr>
                            <w:top w:val="none" w:sz="0" w:space="0" w:color="auto"/>
                            <w:left w:val="none" w:sz="0" w:space="0" w:color="auto"/>
                            <w:bottom w:val="none" w:sz="0" w:space="0" w:color="auto"/>
                            <w:right w:val="none" w:sz="0" w:space="0" w:color="auto"/>
                          </w:divBdr>
                          <w:divsChild>
                            <w:div w:id="1271814688">
                              <w:marLeft w:val="0"/>
                              <w:marRight w:val="0"/>
                              <w:marTop w:val="0"/>
                              <w:marBottom w:val="0"/>
                              <w:divBdr>
                                <w:top w:val="none" w:sz="0" w:space="0" w:color="auto"/>
                                <w:left w:val="none" w:sz="0" w:space="0" w:color="auto"/>
                                <w:bottom w:val="none" w:sz="0" w:space="0" w:color="auto"/>
                                <w:right w:val="none" w:sz="0" w:space="0" w:color="auto"/>
                              </w:divBdr>
                              <w:divsChild>
                                <w:div w:id="2096901465">
                                  <w:marLeft w:val="0"/>
                                  <w:marRight w:val="0"/>
                                  <w:marTop w:val="0"/>
                                  <w:marBottom w:val="0"/>
                                  <w:divBdr>
                                    <w:top w:val="none" w:sz="0" w:space="0" w:color="auto"/>
                                    <w:left w:val="none" w:sz="0" w:space="0" w:color="auto"/>
                                    <w:bottom w:val="none" w:sz="0" w:space="0" w:color="auto"/>
                                    <w:right w:val="none" w:sz="0" w:space="0" w:color="auto"/>
                                  </w:divBdr>
                                  <w:divsChild>
                                    <w:div w:id="797526531">
                                      <w:marLeft w:val="0"/>
                                      <w:marRight w:val="0"/>
                                      <w:marTop w:val="0"/>
                                      <w:marBottom w:val="0"/>
                                      <w:divBdr>
                                        <w:top w:val="none" w:sz="0" w:space="0" w:color="auto"/>
                                        <w:left w:val="none" w:sz="0" w:space="0" w:color="auto"/>
                                        <w:bottom w:val="none" w:sz="0" w:space="0" w:color="auto"/>
                                        <w:right w:val="none" w:sz="0" w:space="0" w:color="auto"/>
                                      </w:divBdr>
                                      <w:divsChild>
                                        <w:div w:id="1682780695">
                                          <w:marLeft w:val="0"/>
                                          <w:marRight w:val="0"/>
                                          <w:marTop w:val="0"/>
                                          <w:marBottom w:val="0"/>
                                          <w:divBdr>
                                            <w:top w:val="none" w:sz="0" w:space="0" w:color="auto"/>
                                            <w:left w:val="none" w:sz="0" w:space="0" w:color="auto"/>
                                            <w:bottom w:val="none" w:sz="0" w:space="0" w:color="auto"/>
                                            <w:right w:val="none" w:sz="0" w:space="0" w:color="auto"/>
                                          </w:divBdr>
                                          <w:divsChild>
                                            <w:div w:id="1836846684">
                                              <w:marLeft w:val="0"/>
                                              <w:marRight w:val="0"/>
                                              <w:marTop w:val="0"/>
                                              <w:marBottom w:val="0"/>
                                              <w:divBdr>
                                                <w:top w:val="none" w:sz="0" w:space="0" w:color="auto"/>
                                                <w:left w:val="none" w:sz="0" w:space="0" w:color="auto"/>
                                                <w:bottom w:val="none" w:sz="0" w:space="0" w:color="auto"/>
                                                <w:right w:val="none" w:sz="0" w:space="0" w:color="auto"/>
                                              </w:divBdr>
                                              <w:divsChild>
                                                <w:div w:id="1298606819">
                                                  <w:marLeft w:val="0"/>
                                                  <w:marRight w:val="0"/>
                                                  <w:marTop w:val="0"/>
                                                  <w:marBottom w:val="0"/>
                                                  <w:divBdr>
                                                    <w:top w:val="none" w:sz="0" w:space="0" w:color="auto"/>
                                                    <w:left w:val="none" w:sz="0" w:space="0" w:color="auto"/>
                                                    <w:bottom w:val="none" w:sz="0" w:space="0" w:color="auto"/>
                                                    <w:right w:val="none" w:sz="0" w:space="0" w:color="auto"/>
                                                  </w:divBdr>
                                                  <w:divsChild>
                                                    <w:div w:id="441461052">
                                                      <w:marLeft w:val="0"/>
                                                      <w:marRight w:val="0"/>
                                                      <w:marTop w:val="0"/>
                                                      <w:marBottom w:val="0"/>
                                                      <w:divBdr>
                                                        <w:top w:val="none" w:sz="0" w:space="0" w:color="auto"/>
                                                        <w:left w:val="none" w:sz="0" w:space="0" w:color="auto"/>
                                                        <w:bottom w:val="none" w:sz="0" w:space="0" w:color="auto"/>
                                                        <w:right w:val="none" w:sz="0" w:space="0" w:color="auto"/>
                                                      </w:divBdr>
                                                      <w:divsChild>
                                                        <w:div w:id="1152912618">
                                                          <w:marLeft w:val="0"/>
                                                          <w:marRight w:val="0"/>
                                                          <w:marTop w:val="0"/>
                                                          <w:marBottom w:val="0"/>
                                                          <w:divBdr>
                                                            <w:top w:val="none" w:sz="0" w:space="0" w:color="auto"/>
                                                            <w:left w:val="none" w:sz="0" w:space="0" w:color="auto"/>
                                                            <w:bottom w:val="none" w:sz="0" w:space="0" w:color="auto"/>
                                                            <w:right w:val="none" w:sz="0" w:space="0" w:color="auto"/>
                                                          </w:divBdr>
                                                        </w:div>
                                                        <w:div w:id="2100059613">
                                                          <w:marLeft w:val="0"/>
                                                          <w:marRight w:val="0"/>
                                                          <w:marTop w:val="0"/>
                                                          <w:marBottom w:val="0"/>
                                                          <w:divBdr>
                                                            <w:top w:val="none" w:sz="0" w:space="0" w:color="auto"/>
                                                            <w:left w:val="none" w:sz="0" w:space="0" w:color="auto"/>
                                                            <w:bottom w:val="none" w:sz="0" w:space="0" w:color="auto"/>
                                                            <w:right w:val="none" w:sz="0" w:space="0" w:color="auto"/>
                                                          </w:divBdr>
                                                        </w:div>
                                                      </w:divsChild>
                                                    </w:div>
                                                    <w:div w:id="44719067">
                                                      <w:marLeft w:val="0"/>
                                                      <w:marRight w:val="0"/>
                                                      <w:marTop w:val="0"/>
                                                      <w:marBottom w:val="0"/>
                                                      <w:divBdr>
                                                        <w:top w:val="none" w:sz="0" w:space="0" w:color="auto"/>
                                                        <w:left w:val="none" w:sz="0" w:space="0" w:color="auto"/>
                                                        <w:bottom w:val="none" w:sz="0" w:space="0" w:color="auto"/>
                                                        <w:right w:val="none" w:sz="0" w:space="0" w:color="auto"/>
                                                      </w:divBdr>
                                                      <w:divsChild>
                                                        <w:div w:id="2091122705">
                                                          <w:marLeft w:val="0"/>
                                                          <w:marRight w:val="0"/>
                                                          <w:marTop w:val="0"/>
                                                          <w:marBottom w:val="0"/>
                                                          <w:divBdr>
                                                            <w:top w:val="none" w:sz="0" w:space="0" w:color="auto"/>
                                                            <w:left w:val="none" w:sz="0" w:space="0" w:color="auto"/>
                                                            <w:bottom w:val="none" w:sz="0" w:space="0" w:color="auto"/>
                                                            <w:right w:val="none" w:sz="0" w:space="0" w:color="auto"/>
                                                          </w:divBdr>
                                                          <w:divsChild>
                                                            <w:div w:id="1591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82555">
                                                      <w:marLeft w:val="0"/>
                                                      <w:marRight w:val="0"/>
                                                      <w:marTop w:val="0"/>
                                                      <w:marBottom w:val="0"/>
                                                      <w:divBdr>
                                                        <w:top w:val="none" w:sz="0" w:space="0" w:color="auto"/>
                                                        <w:left w:val="none" w:sz="0" w:space="0" w:color="auto"/>
                                                        <w:bottom w:val="none" w:sz="0" w:space="0" w:color="auto"/>
                                                        <w:right w:val="none" w:sz="0" w:space="0" w:color="auto"/>
                                                      </w:divBdr>
                                                      <w:divsChild>
                                                        <w:div w:id="1972127349">
                                                          <w:marLeft w:val="0"/>
                                                          <w:marRight w:val="0"/>
                                                          <w:marTop w:val="0"/>
                                                          <w:marBottom w:val="0"/>
                                                          <w:divBdr>
                                                            <w:top w:val="none" w:sz="0" w:space="0" w:color="auto"/>
                                                            <w:left w:val="none" w:sz="0" w:space="0" w:color="auto"/>
                                                            <w:bottom w:val="none" w:sz="0" w:space="0" w:color="auto"/>
                                                            <w:right w:val="none" w:sz="0" w:space="0" w:color="auto"/>
                                                          </w:divBdr>
                                                        </w:div>
                                                        <w:div w:id="57581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0954699">
          <w:marLeft w:val="0"/>
          <w:marRight w:val="0"/>
          <w:marTop w:val="0"/>
          <w:marBottom w:val="120"/>
          <w:divBdr>
            <w:top w:val="single" w:sz="6" w:space="8" w:color="D5DDC6"/>
            <w:left w:val="single" w:sz="6" w:space="0" w:color="D5DDC6"/>
            <w:bottom w:val="single" w:sz="6" w:space="12" w:color="D5DDC6"/>
            <w:right w:val="single" w:sz="6" w:space="0" w:color="D5DDC6"/>
          </w:divBdr>
        </w:div>
        <w:div w:id="732893060">
          <w:marLeft w:val="0"/>
          <w:marRight w:val="0"/>
          <w:marTop w:val="0"/>
          <w:marBottom w:val="120"/>
          <w:divBdr>
            <w:top w:val="single" w:sz="6" w:space="8" w:color="D5DDC6"/>
            <w:left w:val="single" w:sz="6" w:space="0" w:color="D5DDC6"/>
            <w:bottom w:val="single" w:sz="6" w:space="12" w:color="D5DDC6"/>
            <w:right w:val="single" w:sz="6" w:space="0" w:color="D5DDC6"/>
          </w:divBdr>
        </w:div>
        <w:div w:id="1511064168">
          <w:marLeft w:val="0"/>
          <w:marRight w:val="0"/>
          <w:marTop w:val="120"/>
          <w:marBottom w:val="0"/>
          <w:divBdr>
            <w:top w:val="single" w:sz="6" w:space="0" w:color="D5DDC6"/>
            <w:left w:val="single" w:sz="6" w:space="4" w:color="D5DDC6"/>
            <w:bottom w:val="single" w:sz="6" w:space="0" w:color="D5DDC6"/>
            <w:right w:val="single" w:sz="6" w:space="0" w:color="D5DDC6"/>
          </w:divBdr>
        </w:div>
        <w:div w:id="548498358">
          <w:marLeft w:val="0"/>
          <w:marRight w:val="0"/>
          <w:marTop w:val="0"/>
          <w:marBottom w:val="120"/>
          <w:divBdr>
            <w:top w:val="single" w:sz="6" w:space="8" w:color="D5DDC6"/>
            <w:left w:val="single" w:sz="6" w:space="0" w:color="D5DDC6"/>
            <w:bottom w:val="single" w:sz="6" w:space="12" w:color="D5DDC6"/>
            <w:right w:val="single" w:sz="6" w:space="0" w:color="D5DDC6"/>
          </w:divBdr>
        </w:div>
        <w:div w:id="1289630942">
          <w:marLeft w:val="0"/>
          <w:marRight w:val="0"/>
          <w:marTop w:val="0"/>
          <w:marBottom w:val="0"/>
          <w:divBdr>
            <w:top w:val="none" w:sz="0" w:space="0" w:color="auto"/>
            <w:left w:val="none" w:sz="0" w:space="0" w:color="auto"/>
            <w:bottom w:val="none" w:sz="0" w:space="0" w:color="auto"/>
            <w:right w:val="none" w:sz="0" w:space="0" w:color="auto"/>
          </w:divBdr>
          <w:divsChild>
            <w:div w:id="901866955">
              <w:marLeft w:val="0"/>
              <w:marRight w:val="0"/>
              <w:marTop w:val="0"/>
              <w:marBottom w:val="0"/>
              <w:divBdr>
                <w:top w:val="none" w:sz="0" w:space="0" w:color="auto"/>
                <w:left w:val="none" w:sz="0" w:space="0" w:color="auto"/>
                <w:bottom w:val="none" w:sz="0" w:space="0" w:color="auto"/>
                <w:right w:val="none" w:sz="0" w:space="0" w:color="auto"/>
              </w:divBdr>
              <w:divsChild>
                <w:div w:id="1068961788">
                  <w:marLeft w:val="0"/>
                  <w:marRight w:val="0"/>
                  <w:marTop w:val="0"/>
                  <w:marBottom w:val="0"/>
                  <w:divBdr>
                    <w:top w:val="none" w:sz="0" w:space="0" w:color="auto"/>
                    <w:left w:val="none" w:sz="0" w:space="0" w:color="auto"/>
                    <w:bottom w:val="none" w:sz="0" w:space="0" w:color="auto"/>
                    <w:right w:val="none" w:sz="0" w:space="0" w:color="auto"/>
                  </w:divBdr>
                  <w:divsChild>
                    <w:div w:id="102853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455620">
          <w:marLeft w:val="0"/>
          <w:marRight w:val="0"/>
          <w:marTop w:val="120"/>
          <w:marBottom w:val="0"/>
          <w:divBdr>
            <w:top w:val="single" w:sz="6" w:space="0" w:color="D5DDC6"/>
            <w:left w:val="single" w:sz="6" w:space="4" w:color="D5DDC6"/>
            <w:bottom w:val="single" w:sz="6" w:space="0" w:color="D5DDC6"/>
            <w:right w:val="single" w:sz="6" w:space="0" w:color="D5DDC6"/>
          </w:divBdr>
        </w:div>
        <w:div w:id="1271934798">
          <w:marLeft w:val="0"/>
          <w:marRight w:val="0"/>
          <w:marTop w:val="0"/>
          <w:marBottom w:val="120"/>
          <w:divBdr>
            <w:top w:val="single" w:sz="6" w:space="8" w:color="D5DDC6"/>
            <w:left w:val="single" w:sz="6" w:space="0" w:color="D5DDC6"/>
            <w:bottom w:val="single" w:sz="6" w:space="12" w:color="D5DDC6"/>
            <w:right w:val="single" w:sz="6" w:space="0" w:color="D5DDC6"/>
          </w:divBdr>
        </w:div>
        <w:div w:id="2051421552">
          <w:marLeft w:val="0"/>
          <w:marRight w:val="0"/>
          <w:marTop w:val="0"/>
          <w:marBottom w:val="120"/>
          <w:divBdr>
            <w:top w:val="single" w:sz="6" w:space="8" w:color="D5DDC6"/>
            <w:left w:val="single" w:sz="6" w:space="0" w:color="D5DDC6"/>
            <w:bottom w:val="single" w:sz="6" w:space="12" w:color="D5DDC6"/>
            <w:right w:val="single" w:sz="6" w:space="0" w:color="D5DDC6"/>
          </w:divBdr>
        </w:div>
        <w:div w:id="46238295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10512154">
      <w:bodyDiv w:val="1"/>
      <w:marLeft w:val="0"/>
      <w:marRight w:val="0"/>
      <w:marTop w:val="0"/>
      <w:marBottom w:val="0"/>
      <w:divBdr>
        <w:top w:val="none" w:sz="0" w:space="0" w:color="auto"/>
        <w:left w:val="none" w:sz="0" w:space="0" w:color="auto"/>
        <w:bottom w:val="none" w:sz="0" w:space="0" w:color="auto"/>
        <w:right w:val="none" w:sz="0" w:space="0" w:color="auto"/>
      </w:divBdr>
      <w:divsChild>
        <w:div w:id="916018874">
          <w:marLeft w:val="0"/>
          <w:marRight w:val="0"/>
          <w:marTop w:val="0"/>
          <w:marBottom w:val="300"/>
          <w:divBdr>
            <w:top w:val="none" w:sz="0" w:space="0" w:color="auto"/>
            <w:left w:val="none" w:sz="0" w:space="0" w:color="auto"/>
            <w:bottom w:val="none" w:sz="0" w:space="0" w:color="auto"/>
            <w:right w:val="none" w:sz="0" w:space="0" w:color="auto"/>
          </w:divBdr>
          <w:divsChild>
            <w:div w:id="1096294143">
              <w:marLeft w:val="0"/>
              <w:marRight w:val="0"/>
              <w:marTop w:val="0"/>
              <w:marBottom w:val="0"/>
              <w:divBdr>
                <w:top w:val="none" w:sz="0" w:space="0" w:color="auto"/>
                <w:left w:val="none" w:sz="0" w:space="0" w:color="auto"/>
                <w:bottom w:val="none" w:sz="0" w:space="0" w:color="auto"/>
                <w:right w:val="none" w:sz="0" w:space="0" w:color="auto"/>
              </w:divBdr>
              <w:divsChild>
                <w:div w:id="1012148822">
                  <w:marLeft w:val="0"/>
                  <w:marRight w:val="0"/>
                  <w:marTop w:val="0"/>
                  <w:marBottom w:val="0"/>
                  <w:divBdr>
                    <w:top w:val="none" w:sz="0" w:space="0" w:color="auto"/>
                    <w:left w:val="none" w:sz="0" w:space="0" w:color="auto"/>
                    <w:bottom w:val="none" w:sz="0" w:space="0" w:color="auto"/>
                    <w:right w:val="none" w:sz="0" w:space="0" w:color="auto"/>
                  </w:divBdr>
                  <w:divsChild>
                    <w:div w:id="2070377331">
                      <w:marLeft w:val="0"/>
                      <w:marRight w:val="0"/>
                      <w:marTop w:val="0"/>
                      <w:marBottom w:val="0"/>
                      <w:divBdr>
                        <w:top w:val="none" w:sz="0" w:space="0" w:color="auto"/>
                        <w:left w:val="none" w:sz="0" w:space="0" w:color="auto"/>
                        <w:bottom w:val="none" w:sz="0" w:space="0" w:color="auto"/>
                        <w:right w:val="none" w:sz="0" w:space="0" w:color="auto"/>
                      </w:divBdr>
                      <w:divsChild>
                        <w:div w:id="709571524">
                          <w:marLeft w:val="0"/>
                          <w:marRight w:val="0"/>
                          <w:marTop w:val="0"/>
                          <w:marBottom w:val="0"/>
                          <w:divBdr>
                            <w:top w:val="none" w:sz="0" w:space="0" w:color="auto"/>
                            <w:left w:val="none" w:sz="0" w:space="0" w:color="auto"/>
                            <w:bottom w:val="none" w:sz="0" w:space="0" w:color="auto"/>
                            <w:right w:val="none" w:sz="0" w:space="0" w:color="auto"/>
                          </w:divBdr>
                          <w:divsChild>
                            <w:div w:id="1973554158">
                              <w:marLeft w:val="0"/>
                              <w:marRight w:val="0"/>
                              <w:marTop w:val="0"/>
                              <w:marBottom w:val="0"/>
                              <w:divBdr>
                                <w:top w:val="none" w:sz="0" w:space="0" w:color="auto"/>
                                <w:left w:val="none" w:sz="0" w:space="0" w:color="auto"/>
                                <w:bottom w:val="none" w:sz="0" w:space="0" w:color="auto"/>
                                <w:right w:val="none" w:sz="0" w:space="0" w:color="auto"/>
                              </w:divBdr>
                              <w:divsChild>
                                <w:div w:id="1034576212">
                                  <w:marLeft w:val="0"/>
                                  <w:marRight w:val="0"/>
                                  <w:marTop w:val="0"/>
                                  <w:marBottom w:val="0"/>
                                  <w:divBdr>
                                    <w:top w:val="none" w:sz="0" w:space="0" w:color="auto"/>
                                    <w:left w:val="none" w:sz="0" w:space="0" w:color="auto"/>
                                    <w:bottom w:val="none" w:sz="0" w:space="0" w:color="auto"/>
                                    <w:right w:val="none" w:sz="0" w:space="0" w:color="auto"/>
                                  </w:divBdr>
                                  <w:divsChild>
                                    <w:div w:id="1447895147">
                                      <w:marLeft w:val="0"/>
                                      <w:marRight w:val="0"/>
                                      <w:marTop w:val="0"/>
                                      <w:marBottom w:val="0"/>
                                      <w:divBdr>
                                        <w:top w:val="none" w:sz="0" w:space="0" w:color="auto"/>
                                        <w:left w:val="none" w:sz="0" w:space="0" w:color="auto"/>
                                        <w:bottom w:val="none" w:sz="0" w:space="0" w:color="auto"/>
                                        <w:right w:val="none" w:sz="0" w:space="0" w:color="auto"/>
                                      </w:divBdr>
                                      <w:divsChild>
                                        <w:div w:id="97068674">
                                          <w:marLeft w:val="0"/>
                                          <w:marRight w:val="0"/>
                                          <w:marTop w:val="0"/>
                                          <w:marBottom w:val="0"/>
                                          <w:divBdr>
                                            <w:top w:val="none" w:sz="0" w:space="0" w:color="auto"/>
                                            <w:left w:val="none" w:sz="0" w:space="0" w:color="auto"/>
                                            <w:bottom w:val="none" w:sz="0" w:space="0" w:color="auto"/>
                                            <w:right w:val="none" w:sz="0" w:space="0" w:color="auto"/>
                                          </w:divBdr>
                                          <w:divsChild>
                                            <w:div w:id="1947958034">
                                              <w:marLeft w:val="0"/>
                                              <w:marRight w:val="0"/>
                                              <w:marTop w:val="0"/>
                                              <w:marBottom w:val="0"/>
                                              <w:divBdr>
                                                <w:top w:val="none" w:sz="0" w:space="0" w:color="auto"/>
                                                <w:left w:val="none" w:sz="0" w:space="0" w:color="auto"/>
                                                <w:bottom w:val="none" w:sz="0" w:space="0" w:color="auto"/>
                                                <w:right w:val="none" w:sz="0" w:space="0" w:color="auto"/>
                                              </w:divBdr>
                                              <w:divsChild>
                                                <w:div w:id="824510484">
                                                  <w:marLeft w:val="0"/>
                                                  <w:marRight w:val="0"/>
                                                  <w:marTop w:val="0"/>
                                                  <w:marBottom w:val="0"/>
                                                  <w:divBdr>
                                                    <w:top w:val="none" w:sz="0" w:space="0" w:color="auto"/>
                                                    <w:left w:val="none" w:sz="0" w:space="0" w:color="auto"/>
                                                    <w:bottom w:val="none" w:sz="0" w:space="0" w:color="auto"/>
                                                    <w:right w:val="none" w:sz="0" w:space="0" w:color="auto"/>
                                                  </w:divBdr>
                                                  <w:divsChild>
                                                    <w:div w:id="1466704387">
                                                      <w:marLeft w:val="0"/>
                                                      <w:marRight w:val="0"/>
                                                      <w:marTop w:val="0"/>
                                                      <w:marBottom w:val="0"/>
                                                      <w:divBdr>
                                                        <w:top w:val="none" w:sz="0" w:space="0" w:color="auto"/>
                                                        <w:left w:val="none" w:sz="0" w:space="0" w:color="auto"/>
                                                        <w:bottom w:val="none" w:sz="0" w:space="0" w:color="auto"/>
                                                        <w:right w:val="none" w:sz="0" w:space="0" w:color="auto"/>
                                                      </w:divBdr>
                                                      <w:divsChild>
                                                        <w:div w:id="46880507">
                                                          <w:marLeft w:val="0"/>
                                                          <w:marRight w:val="0"/>
                                                          <w:marTop w:val="0"/>
                                                          <w:marBottom w:val="0"/>
                                                          <w:divBdr>
                                                            <w:top w:val="none" w:sz="0" w:space="0" w:color="auto"/>
                                                            <w:left w:val="none" w:sz="0" w:space="0" w:color="auto"/>
                                                            <w:bottom w:val="none" w:sz="0" w:space="0" w:color="auto"/>
                                                            <w:right w:val="none" w:sz="0" w:space="0" w:color="auto"/>
                                                          </w:divBdr>
                                                        </w:div>
                                                        <w:div w:id="153643878">
                                                          <w:marLeft w:val="0"/>
                                                          <w:marRight w:val="0"/>
                                                          <w:marTop w:val="0"/>
                                                          <w:marBottom w:val="0"/>
                                                          <w:divBdr>
                                                            <w:top w:val="none" w:sz="0" w:space="0" w:color="auto"/>
                                                            <w:left w:val="none" w:sz="0" w:space="0" w:color="auto"/>
                                                            <w:bottom w:val="none" w:sz="0" w:space="0" w:color="auto"/>
                                                            <w:right w:val="none" w:sz="0" w:space="0" w:color="auto"/>
                                                          </w:divBdr>
                                                        </w:div>
                                                      </w:divsChild>
                                                    </w:div>
                                                    <w:div w:id="1437363989">
                                                      <w:marLeft w:val="0"/>
                                                      <w:marRight w:val="0"/>
                                                      <w:marTop w:val="0"/>
                                                      <w:marBottom w:val="0"/>
                                                      <w:divBdr>
                                                        <w:top w:val="none" w:sz="0" w:space="0" w:color="auto"/>
                                                        <w:left w:val="none" w:sz="0" w:space="0" w:color="auto"/>
                                                        <w:bottom w:val="none" w:sz="0" w:space="0" w:color="auto"/>
                                                        <w:right w:val="none" w:sz="0" w:space="0" w:color="auto"/>
                                                      </w:divBdr>
                                                      <w:divsChild>
                                                        <w:div w:id="1093434946">
                                                          <w:marLeft w:val="0"/>
                                                          <w:marRight w:val="0"/>
                                                          <w:marTop w:val="0"/>
                                                          <w:marBottom w:val="0"/>
                                                          <w:divBdr>
                                                            <w:top w:val="none" w:sz="0" w:space="0" w:color="auto"/>
                                                            <w:left w:val="none" w:sz="0" w:space="0" w:color="auto"/>
                                                            <w:bottom w:val="none" w:sz="0" w:space="0" w:color="auto"/>
                                                            <w:right w:val="none" w:sz="0" w:space="0" w:color="auto"/>
                                                          </w:divBdr>
                                                          <w:divsChild>
                                                            <w:div w:id="17339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1350825">
          <w:marLeft w:val="0"/>
          <w:marRight w:val="0"/>
          <w:marTop w:val="0"/>
          <w:marBottom w:val="120"/>
          <w:divBdr>
            <w:top w:val="single" w:sz="6" w:space="8" w:color="D5DDC6"/>
            <w:left w:val="single" w:sz="6" w:space="0" w:color="D5DDC6"/>
            <w:bottom w:val="single" w:sz="6" w:space="12" w:color="D5DDC6"/>
            <w:right w:val="single" w:sz="6" w:space="0" w:color="D5DDC6"/>
          </w:divBdr>
        </w:div>
        <w:div w:id="1834682707">
          <w:marLeft w:val="0"/>
          <w:marRight w:val="0"/>
          <w:marTop w:val="120"/>
          <w:marBottom w:val="0"/>
          <w:divBdr>
            <w:top w:val="single" w:sz="6" w:space="0" w:color="D5DDC6"/>
            <w:left w:val="single" w:sz="6" w:space="4" w:color="D5DDC6"/>
            <w:bottom w:val="single" w:sz="6" w:space="0" w:color="D5DDC6"/>
            <w:right w:val="single" w:sz="6" w:space="0" w:color="D5DDC6"/>
          </w:divBdr>
        </w:div>
        <w:div w:id="1504009585">
          <w:marLeft w:val="0"/>
          <w:marRight w:val="0"/>
          <w:marTop w:val="0"/>
          <w:marBottom w:val="120"/>
          <w:divBdr>
            <w:top w:val="single" w:sz="6" w:space="8" w:color="D5DDC6"/>
            <w:left w:val="single" w:sz="6" w:space="0" w:color="D5DDC6"/>
            <w:bottom w:val="single" w:sz="6" w:space="12" w:color="D5DDC6"/>
            <w:right w:val="single" w:sz="6" w:space="0" w:color="D5DDC6"/>
          </w:divBdr>
        </w:div>
        <w:div w:id="177590031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65852437">
      <w:bodyDiv w:val="1"/>
      <w:marLeft w:val="0"/>
      <w:marRight w:val="0"/>
      <w:marTop w:val="0"/>
      <w:marBottom w:val="0"/>
      <w:divBdr>
        <w:top w:val="none" w:sz="0" w:space="0" w:color="auto"/>
        <w:left w:val="none" w:sz="0" w:space="0" w:color="auto"/>
        <w:bottom w:val="none" w:sz="0" w:space="0" w:color="auto"/>
        <w:right w:val="none" w:sz="0" w:space="0" w:color="auto"/>
      </w:divBdr>
    </w:div>
    <w:div w:id="1237785148">
      <w:bodyDiv w:val="1"/>
      <w:marLeft w:val="0"/>
      <w:marRight w:val="0"/>
      <w:marTop w:val="0"/>
      <w:marBottom w:val="0"/>
      <w:divBdr>
        <w:top w:val="none" w:sz="0" w:space="0" w:color="auto"/>
        <w:left w:val="none" w:sz="0" w:space="0" w:color="auto"/>
        <w:bottom w:val="none" w:sz="0" w:space="0" w:color="auto"/>
        <w:right w:val="none" w:sz="0" w:space="0" w:color="auto"/>
      </w:divBdr>
      <w:divsChild>
        <w:div w:id="1335258071">
          <w:marLeft w:val="0"/>
          <w:marRight w:val="0"/>
          <w:marTop w:val="0"/>
          <w:marBottom w:val="120"/>
          <w:divBdr>
            <w:top w:val="single" w:sz="6" w:space="8" w:color="D5DDC6"/>
            <w:left w:val="single" w:sz="6" w:space="0" w:color="D5DDC6"/>
            <w:bottom w:val="single" w:sz="6" w:space="12" w:color="D5DDC6"/>
            <w:right w:val="single" w:sz="6" w:space="0" w:color="D5DDC6"/>
          </w:divBdr>
        </w:div>
        <w:div w:id="1475902322">
          <w:marLeft w:val="0"/>
          <w:marRight w:val="0"/>
          <w:marTop w:val="0"/>
          <w:marBottom w:val="120"/>
          <w:divBdr>
            <w:top w:val="single" w:sz="6" w:space="8" w:color="D5DDC6"/>
            <w:left w:val="single" w:sz="6" w:space="0" w:color="D5DDC6"/>
            <w:bottom w:val="single" w:sz="6" w:space="12" w:color="D5DDC6"/>
            <w:right w:val="single" w:sz="6" w:space="0" w:color="D5DDC6"/>
          </w:divBdr>
        </w:div>
        <w:div w:id="2092044270">
          <w:marLeft w:val="0"/>
          <w:marRight w:val="0"/>
          <w:marTop w:val="0"/>
          <w:marBottom w:val="300"/>
          <w:divBdr>
            <w:top w:val="none" w:sz="0" w:space="0" w:color="auto"/>
            <w:left w:val="none" w:sz="0" w:space="0" w:color="auto"/>
            <w:bottom w:val="none" w:sz="0" w:space="0" w:color="auto"/>
            <w:right w:val="none" w:sz="0" w:space="0" w:color="auto"/>
          </w:divBdr>
          <w:divsChild>
            <w:div w:id="632760593">
              <w:marLeft w:val="0"/>
              <w:marRight w:val="0"/>
              <w:marTop w:val="0"/>
              <w:marBottom w:val="0"/>
              <w:divBdr>
                <w:top w:val="none" w:sz="0" w:space="0" w:color="auto"/>
                <w:left w:val="none" w:sz="0" w:space="0" w:color="auto"/>
                <w:bottom w:val="none" w:sz="0" w:space="0" w:color="auto"/>
                <w:right w:val="none" w:sz="0" w:space="0" w:color="auto"/>
              </w:divBdr>
              <w:divsChild>
                <w:div w:id="1211727301">
                  <w:marLeft w:val="0"/>
                  <w:marRight w:val="0"/>
                  <w:marTop w:val="0"/>
                  <w:marBottom w:val="0"/>
                  <w:divBdr>
                    <w:top w:val="none" w:sz="0" w:space="0" w:color="auto"/>
                    <w:left w:val="none" w:sz="0" w:space="0" w:color="auto"/>
                    <w:bottom w:val="none" w:sz="0" w:space="0" w:color="auto"/>
                    <w:right w:val="none" w:sz="0" w:space="0" w:color="auto"/>
                  </w:divBdr>
                  <w:divsChild>
                    <w:div w:id="1797940823">
                      <w:marLeft w:val="0"/>
                      <w:marRight w:val="0"/>
                      <w:marTop w:val="0"/>
                      <w:marBottom w:val="0"/>
                      <w:divBdr>
                        <w:top w:val="none" w:sz="0" w:space="0" w:color="auto"/>
                        <w:left w:val="none" w:sz="0" w:space="0" w:color="auto"/>
                        <w:bottom w:val="none" w:sz="0" w:space="0" w:color="auto"/>
                        <w:right w:val="none" w:sz="0" w:space="0" w:color="auto"/>
                      </w:divBdr>
                      <w:divsChild>
                        <w:div w:id="2031684968">
                          <w:marLeft w:val="0"/>
                          <w:marRight w:val="0"/>
                          <w:marTop w:val="0"/>
                          <w:marBottom w:val="0"/>
                          <w:divBdr>
                            <w:top w:val="none" w:sz="0" w:space="0" w:color="auto"/>
                            <w:left w:val="none" w:sz="0" w:space="0" w:color="auto"/>
                            <w:bottom w:val="none" w:sz="0" w:space="0" w:color="auto"/>
                            <w:right w:val="none" w:sz="0" w:space="0" w:color="auto"/>
                          </w:divBdr>
                          <w:divsChild>
                            <w:div w:id="1937858393">
                              <w:marLeft w:val="0"/>
                              <w:marRight w:val="0"/>
                              <w:marTop w:val="0"/>
                              <w:marBottom w:val="0"/>
                              <w:divBdr>
                                <w:top w:val="none" w:sz="0" w:space="0" w:color="auto"/>
                                <w:left w:val="none" w:sz="0" w:space="0" w:color="auto"/>
                                <w:bottom w:val="none" w:sz="0" w:space="0" w:color="auto"/>
                                <w:right w:val="none" w:sz="0" w:space="0" w:color="auto"/>
                              </w:divBdr>
                              <w:divsChild>
                                <w:div w:id="767194557">
                                  <w:marLeft w:val="0"/>
                                  <w:marRight w:val="0"/>
                                  <w:marTop w:val="0"/>
                                  <w:marBottom w:val="0"/>
                                  <w:divBdr>
                                    <w:top w:val="none" w:sz="0" w:space="0" w:color="auto"/>
                                    <w:left w:val="none" w:sz="0" w:space="0" w:color="auto"/>
                                    <w:bottom w:val="none" w:sz="0" w:space="0" w:color="auto"/>
                                    <w:right w:val="none" w:sz="0" w:space="0" w:color="auto"/>
                                  </w:divBdr>
                                  <w:divsChild>
                                    <w:div w:id="436025886">
                                      <w:marLeft w:val="0"/>
                                      <w:marRight w:val="0"/>
                                      <w:marTop w:val="0"/>
                                      <w:marBottom w:val="0"/>
                                      <w:divBdr>
                                        <w:top w:val="none" w:sz="0" w:space="0" w:color="auto"/>
                                        <w:left w:val="none" w:sz="0" w:space="0" w:color="auto"/>
                                        <w:bottom w:val="none" w:sz="0" w:space="0" w:color="auto"/>
                                        <w:right w:val="none" w:sz="0" w:space="0" w:color="auto"/>
                                      </w:divBdr>
                                      <w:divsChild>
                                        <w:div w:id="1355300982">
                                          <w:marLeft w:val="0"/>
                                          <w:marRight w:val="0"/>
                                          <w:marTop w:val="0"/>
                                          <w:marBottom w:val="0"/>
                                          <w:divBdr>
                                            <w:top w:val="none" w:sz="0" w:space="0" w:color="auto"/>
                                            <w:left w:val="none" w:sz="0" w:space="0" w:color="auto"/>
                                            <w:bottom w:val="none" w:sz="0" w:space="0" w:color="auto"/>
                                            <w:right w:val="none" w:sz="0" w:space="0" w:color="auto"/>
                                          </w:divBdr>
                                          <w:divsChild>
                                            <w:div w:id="1573657490">
                                              <w:marLeft w:val="0"/>
                                              <w:marRight w:val="0"/>
                                              <w:marTop w:val="0"/>
                                              <w:marBottom w:val="0"/>
                                              <w:divBdr>
                                                <w:top w:val="none" w:sz="0" w:space="0" w:color="auto"/>
                                                <w:left w:val="none" w:sz="0" w:space="0" w:color="auto"/>
                                                <w:bottom w:val="none" w:sz="0" w:space="0" w:color="auto"/>
                                                <w:right w:val="none" w:sz="0" w:space="0" w:color="auto"/>
                                              </w:divBdr>
                                              <w:divsChild>
                                                <w:div w:id="1671562786">
                                                  <w:marLeft w:val="0"/>
                                                  <w:marRight w:val="0"/>
                                                  <w:marTop w:val="0"/>
                                                  <w:marBottom w:val="0"/>
                                                  <w:divBdr>
                                                    <w:top w:val="none" w:sz="0" w:space="0" w:color="auto"/>
                                                    <w:left w:val="none" w:sz="0" w:space="0" w:color="auto"/>
                                                    <w:bottom w:val="none" w:sz="0" w:space="0" w:color="auto"/>
                                                    <w:right w:val="none" w:sz="0" w:space="0" w:color="auto"/>
                                                  </w:divBdr>
                                                  <w:divsChild>
                                                    <w:div w:id="543906778">
                                                      <w:marLeft w:val="0"/>
                                                      <w:marRight w:val="0"/>
                                                      <w:marTop w:val="0"/>
                                                      <w:marBottom w:val="0"/>
                                                      <w:divBdr>
                                                        <w:top w:val="none" w:sz="0" w:space="0" w:color="auto"/>
                                                        <w:left w:val="none" w:sz="0" w:space="0" w:color="auto"/>
                                                        <w:bottom w:val="none" w:sz="0" w:space="0" w:color="auto"/>
                                                        <w:right w:val="none" w:sz="0" w:space="0" w:color="auto"/>
                                                      </w:divBdr>
                                                      <w:divsChild>
                                                        <w:div w:id="1633749349">
                                                          <w:marLeft w:val="0"/>
                                                          <w:marRight w:val="0"/>
                                                          <w:marTop w:val="0"/>
                                                          <w:marBottom w:val="0"/>
                                                          <w:divBdr>
                                                            <w:top w:val="none" w:sz="0" w:space="0" w:color="auto"/>
                                                            <w:left w:val="none" w:sz="0" w:space="0" w:color="auto"/>
                                                            <w:bottom w:val="none" w:sz="0" w:space="0" w:color="auto"/>
                                                            <w:right w:val="none" w:sz="0" w:space="0" w:color="auto"/>
                                                          </w:divBdr>
                                                        </w:div>
                                                        <w:div w:id="1676300625">
                                                          <w:marLeft w:val="0"/>
                                                          <w:marRight w:val="0"/>
                                                          <w:marTop w:val="0"/>
                                                          <w:marBottom w:val="0"/>
                                                          <w:divBdr>
                                                            <w:top w:val="none" w:sz="0" w:space="0" w:color="auto"/>
                                                            <w:left w:val="none" w:sz="0" w:space="0" w:color="auto"/>
                                                            <w:bottom w:val="none" w:sz="0" w:space="0" w:color="auto"/>
                                                            <w:right w:val="none" w:sz="0" w:space="0" w:color="auto"/>
                                                          </w:divBdr>
                                                        </w:div>
                                                      </w:divsChild>
                                                    </w:div>
                                                    <w:div w:id="430469340">
                                                      <w:marLeft w:val="0"/>
                                                      <w:marRight w:val="0"/>
                                                      <w:marTop w:val="0"/>
                                                      <w:marBottom w:val="0"/>
                                                      <w:divBdr>
                                                        <w:top w:val="none" w:sz="0" w:space="0" w:color="auto"/>
                                                        <w:left w:val="none" w:sz="0" w:space="0" w:color="auto"/>
                                                        <w:bottom w:val="none" w:sz="0" w:space="0" w:color="auto"/>
                                                        <w:right w:val="none" w:sz="0" w:space="0" w:color="auto"/>
                                                      </w:divBdr>
                                                      <w:divsChild>
                                                        <w:div w:id="596057935">
                                                          <w:marLeft w:val="0"/>
                                                          <w:marRight w:val="0"/>
                                                          <w:marTop w:val="0"/>
                                                          <w:marBottom w:val="0"/>
                                                          <w:divBdr>
                                                            <w:top w:val="none" w:sz="0" w:space="0" w:color="auto"/>
                                                            <w:left w:val="none" w:sz="0" w:space="0" w:color="auto"/>
                                                            <w:bottom w:val="none" w:sz="0" w:space="0" w:color="auto"/>
                                                            <w:right w:val="none" w:sz="0" w:space="0" w:color="auto"/>
                                                          </w:divBdr>
                                                          <w:divsChild>
                                                            <w:div w:id="15614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2628340">
          <w:marLeft w:val="0"/>
          <w:marRight w:val="0"/>
          <w:marTop w:val="120"/>
          <w:marBottom w:val="0"/>
          <w:divBdr>
            <w:top w:val="single" w:sz="6" w:space="0" w:color="D5DDC6"/>
            <w:left w:val="single" w:sz="6" w:space="4" w:color="D5DDC6"/>
            <w:bottom w:val="single" w:sz="6" w:space="0" w:color="D5DDC6"/>
            <w:right w:val="single" w:sz="6" w:space="0" w:color="D5DDC6"/>
          </w:divBdr>
        </w:div>
        <w:div w:id="1149443658">
          <w:marLeft w:val="0"/>
          <w:marRight w:val="0"/>
          <w:marTop w:val="0"/>
          <w:marBottom w:val="120"/>
          <w:divBdr>
            <w:top w:val="single" w:sz="6" w:space="8" w:color="D5DDC6"/>
            <w:left w:val="single" w:sz="6" w:space="0" w:color="D5DDC6"/>
            <w:bottom w:val="single" w:sz="6" w:space="12" w:color="D5DDC6"/>
            <w:right w:val="single" w:sz="6" w:space="0" w:color="D5DDC6"/>
          </w:divBdr>
        </w:div>
        <w:div w:id="18842164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87433977">
      <w:bodyDiv w:val="1"/>
      <w:marLeft w:val="0"/>
      <w:marRight w:val="0"/>
      <w:marTop w:val="0"/>
      <w:marBottom w:val="0"/>
      <w:divBdr>
        <w:top w:val="none" w:sz="0" w:space="0" w:color="auto"/>
        <w:left w:val="none" w:sz="0" w:space="0" w:color="auto"/>
        <w:bottom w:val="none" w:sz="0" w:space="0" w:color="auto"/>
        <w:right w:val="none" w:sz="0" w:space="0" w:color="auto"/>
      </w:divBdr>
    </w:div>
    <w:div w:id="1512179786">
      <w:bodyDiv w:val="1"/>
      <w:marLeft w:val="0"/>
      <w:marRight w:val="0"/>
      <w:marTop w:val="0"/>
      <w:marBottom w:val="0"/>
      <w:divBdr>
        <w:top w:val="none" w:sz="0" w:space="0" w:color="auto"/>
        <w:left w:val="none" w:sz="0" w:space="0" w:color="auto"/>
        <w:bottom w:val="none" w:sz="0" w:space="0" w:color="auto"/>
        <w:right w:val="none" w:sz="0" w:space="0" w:color="auto"/>
      </w:divBdr>
    </w:div>
    <w:div w:id="1724449054">
      <w:bodyDiv w:val="1"/>
      <w:marLeft w:val="0"/>
      <w:marRight w:val="0"/>
      <w:marTop w:val="0"/>
      <w:marBottom w:val="0"/>
      <w:divBdr>
        <w:top w:val="none" w:sz="0" w:space="0" w:color="auto"/>
        <w:left w:val="none" w:sz="0" w:space="0" w:color="auto"/>
        <w:bottom w:val="none" w:sz="0" w:space="0" w:color="auto"/>
        <w:right w:val="none" w:sz="0" w:space="0" w:color="auto"/>
      </w:divBdr>
    </w:div>
    <w:div w:id="1841312405">
      <w:bodyDiv w:val="1"/>
      <w:marLeft w:val="0"/>
      <w:marRight w:val="0"/>
      <w:marTop w:val="0"/>
      <w:marBottom w:val="0"/>
      <w:divBdr>
        <w:top w:val="none" w:sz="0" w:space="0" w:color="auto"/>
        <w:left w:val="none" w:sz="0" w:space="0" w:color="auto"/>
        <w:bottom w:val="none" w:sz="0" w:space="0" w:color="auto"/>
        <w:right w:val="none" w:sz="0" w:space="0" w:color="auto"/>
      </w:divBdr>
      <w:divsChild>
        <w:div w:id="1453136426">
          <w:marLeft w:val="0"/>
          <w:marRight w:val="0"/>
          <w:marTop w:val="0"/>
          <w:marBottom w:val="300"/>
          <w:divBdr>
            <w:top w:val="none" w:sz="0" w:space="0" w:color="auto"/>
            <w:left w:val="none" w:sz="0" w:space="0" w:color="auto"/>
            <w:bottom w:val="none" w:sz="0" w:space="0" w:color="auto"/>
            <w:right w:val="none" w:sz="0" w:space="0" w:color="auto"/>
          </w:divBdr>
          <w:divsChild>
            <w:div w:id="2111512720">
              <w:marLeft w:val="0"/>
              <w:marRight w:val="0"/>
              <w:marTop w:val="0"/>
              <w:marBottom w:val="0"/>
              <w:divBdr>
                <w:top w:val="none" w:sz="0" w:space="0" w:color="auto"/>
                <w:left w:val="none" w:sz="0" w:space="0" w:color="auto"/>
                <w:bottom w:val="none" w:sz="0" w:space="0" w:color="auto"/>
                <w:right w:val="none" w:sz="0" w:space="0" w:color="auto"/>
              </w:divBdr>
              <w:divsChild>
                <w:div w:id="670181278">
                  <w:marLeft w:val="0"/>
                  <w:marRight w:val="0"/>
                  <w:marTop w:val="0"/>
                  <w:marBottom w:val="0"/>
                  <w:divBdr>
                    <w:top w:val="none" w:sz="0" w:space="0" w:color="auto"/>
                    <w:left w:val="none" w:sz="0" w:space="0" w:color="auto"/>
                    <w:bottom w:val="none" w:sz="0" w:space="0" w:color="auto"/>
                    <w:right w:val="none" w:sz="0" w:space="0" w:color="auto"/>
                  </w:divBdr>
                  <w:divsChild>
                    <w:div w:id="1735197390">
                      <w:marLeft w:val="0"/>
                      <w:marRight w:val="0"/>
                      <w:marTop w:val="0"/>
                      <w:marBottom w:val="0"/>
                      <w:divBdr>
                        <w:top w:val="none" w:sz="0" w:space="0" w:color="auto"/>
                        <w:left w:val="none" w:sz="0" w:space="0" w:color="auto"/>
                        <w:bottom w:val="none" w:sz="0" w:space="0" w:color="auto"/>
                        <w:right w:val="none" w:sz="0" w:space="0" w:color="auto"/>
                      </w:divBdr>
                      <w:divsChild>
                        <w:div w:id="2130275395">
                          <w:marLeft w:val="0"/>
                          <w:marRight w:val="0"/>
                          <w:marTop w:val="0"/>
                          <w:marBottom w:val="0"/>
                          <w:divBdr>
                            <w:top w:val="none" w:sz="0" w:space="0" w:color="auto"/>
                            <w:left w:val="none" w:sz="0" w:space="0" w:color="auto"/>
                            <w:bottom w:val="none" w:sz="0" w:space="0" w:color="auto"/>
                            <w:right w:val="none" w:sz="0" w:space="0" w:color="auto"/>
                          </w:divBdr>
                          <w:divsChild>
                            <w:div w:id="2117287456">
                              <w:marLeft w:val="0"/>
                              <w:marRight w:val="0"/>
                              <w:marTop w:val="0"/>
                              <w:marBottom w:val="0"/>
                              <w:divBdr>
                                <w:top w:val="none" w:sz="0" w:space="0" w:color="auto"/>
                                <w:left w:val="none" w:sz="0" w:space="0" w:color="auto"/>
                                <w:bottom w:val="none" w:sz="0" w:space="0" w:color="auto"/>
                                <w:right w:val="none" w:sz="0" w:space="0" w:color="auto"/>
                              </w:divBdr>
                              <w:divsChild>
                                <w:div w:id="1675767174">
                                  <w:marLeft w:val="0"/>
                                  <w:marRight w:val="0"/>
                                  <w:marTop w:val="0"/>
                                  <w:marBottom w:val="0"/>
                                  <w:divBdr>
                                    <w:top w:val="none" w:sz="0" w:space="0" w:color="auto"/>
                                    <w:left w:val="none" w:sz="0" w:space="0" w:color="auto"/>
                                    <w:bottom w:val="none" w:sz="0" w:space="0" w:color="auto"/>
                                    <w:right w:val="none" w:sz="0" w:space="0" w:color="auto"/>
                                  </w:divBdr>
                                  <w:divsChild>
                                    <w:div w:id="1689023475">
                                      <w:marLeft w:val="0"/>
                                      <w:marRight w:val="0"/>
                                      <w:marTop w:val="0"/>
                                      <w:marBottom w:val="0"/>
                                      <w:divBdr>
                                        <w:top w:val="none" w:sz="0" w:space="0" w:color="auto"/>
                                        <w:left w:val="none" w:sz="0" w:space="0" w:color="auto"/>
                                        <w:bottom w:val="none" w:sz="0" w:space="0" w:color="auto"/>
                                        <w:right w:val="none" w:sz="0" w:space="0" w:color="auto"/>
                                      </w:divBdr>
                                      <w:divsChild>
                                        <w:div w:id="1675454550">
                                          <w:marLeft w:val="0"/>
                                          <w:marRight w:val="0"/>
                                          <w:marTop w:val="0"/>
                                          <w:marBottom w:val="0"/>
                                          <w:divBdr>
                                            <w:top w:val="none" w:sz="0" w:space="0" w:color="auto"/>
                                            <w:left w:val="none" w:sz="0" w:space="0" w:color="auto"/>
                                            <w:bottom w:val="none" w:sz="0" w:space="0" w:color="auto"/>
                                            <w:right w:val="none" w:sz="0" w:space="0" w:color="auto"/>
                                          </w:divBdr>
                                          <w:divsChild>
                                            <w:div w:id="844369520">
                                              <w:marLeft w:val="0"/>
                                              <w:marRight w:val="0"/>
                                              <w:marTop w:val="0"/>
                                              <w:marBottom w:val="0"/>
                                              <w:divBdr>
                                                <w:top w:val="none" w:sz="0" w:space="0" w:color="auto"/>
                                                <w:left w:val="none" w:sz="0" w:space="0" w:color="auto"/>
                                                <w:bottom w:val="none" w:sz="0" w:space="0" w:color="auto"/>
                                                <w:right w:val="none" w:sz="0" w:space="0" w:color="auto"/>
                                              </w:divBdr>
                                              <w:divsChild>
                                                <w:div w:id="80375920">
                                                  <w:marLeft w:val="0"/>
                                                  <w:marRight w:val="0"/>
                                                  <w:marTop w:val="0"/>
                                                  <w:marBottom w:val="0"/>
                                                  <w:divBdr>
                                                    <w:top w:val="none" w:sz="0" w:space="0" w:color="auto"/>
                                                    <w:left w:val="none" w:sz="0" w:space="0" w:color="auto"/>
                                                    <w:bottom w:val="none" w:sz="0" w:space="0" w:color="auto"/>
                                                    <w:right w:val="none" w:sz="0" w:space="0" w:color="auto"/>
                                                  </w:divBdr>
                                                  <w:divsChild>
                                                    <w:div w:id="817038954">
                                                      <w:marLeft w:val="0"/>
                                                      <w:marRight w:val="0"/>
                                                      <w:marTop w:val="0"/>
                                                      <w:marBottom w:val="0"/>
                                                      <w:divBdr>
                                                        <w:top w:val="none" w:sz="0" w:space="0" w:color="auto"/>
                                                        <w:left w:val="none" w:sz="0" w:space="0" w:color="auto"/>
                                                        <w:bottom w:val="none" w:sz="0" w:space="0" w:color="auto"/>
                                                        <w:right w:val="none" w:sz="0" w:space="0" w:color="auto"/>
                                                      </w:divBdr>
                                                      <w:divsChild>
                                                        <w:div w:id="910966633">
                                                          <w:marLeft w:val="0"/>
                                                          <w:marRight w:val="0"/>
                                                          <w:marTop w:val="0"/>
                                                          <w:marBottom w:val="0"/>
                                                          <w:divBdr>
                                                            <w:top w:val="none" w:sz="0" w:space="0" w:color="auto"/>
                                                            <w:left w:val="none" w:sz="0" w:space="0" w:color="auto"/>
                                                            <w:bottom w:val="none" w:sz="0" w:space="0" w:color="auto"/>
                                                            <w:right w:val="none" w:sz="0" w:space="0" w:color="auto"/>
                                                          </w:divBdr>
                                                        </w:div>
                                                        <w:div w:id="826745169">
                                                          <w:marLeft w:val="0"/>
                                                          <w:marRight w:val="0"/>
                                                          <w:marTop w:val="0"/>
                                                          <w:marBottom w:val="0"/>
                                                          <w:divBdr>
                                                            <w:top w:val="none" w:sz="0" w:space="0" w:color="auto"/>
                                                            <w:left w:val="none" w:sz="0" w:space="0" w:color="auto"/>
                                                            <w:bottom w:val="none" w:sz="0" w:space="0" w:color="auto"/>
                                                            <w:right w:val="none" w:sz="0" w:space="0" w:color="auto"/>
                                                          </w:divBdr>
                                                        </w:div>
                                                      </w:divsChild>
                                                    </w:div>
                                                    <w:div w:id="1672827181">
                                                      <w:marLeft w:val="0"/>
                                                      <w:marRight w:val="0"/>
                                                      <w:marTop w:val="0"/>
                                                      <w:marBottom w:val="0"/>
                                                      <w:divBdr>
                                                        <w:top w:val="none" w:sz="0" w:space="0" w:color="auto"/>
                                                        <w:left w:val="none" w:sz="0" w:space="0" w:color="auto"/>
                                                        <w:bottom w:val="none" w:sz="0" w:space="0" w:color="auto"/>
                                                        <w:right w:val="none" w:sz="0" w:space="0" w:color="auto"/>
                                                      </w:divBdr>
                                                      <w:divsChild>
                                                        <w:div w:id="1153109936">
                                                          <w:marLeft w:val="0"/>
                                                          <w:marRight w:val="0"/>
                                                          <w:marTop w:val="0"/>
                                                          <w:marBottom w:val="0"/>
                                                          <w:divBdr>
                                                            <w:top w:val="none" w:sz="0" w:space="0" w:color="auto"/>
                                                            <w:left w:val="none" w:sz="0" w:space="0" w:color="auto"/>
                                                            <w:bottom w:val="none" w:sz="0" w:space="0" w:color="auto"/>
                                                            <w:right w:val="none" w:sz="0" w:space="0" w:color="auto"/>
                                                          </w:divBdr>
                                                          <w:divsChild>
                                                            <w:div w:id="2122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4547">
                                                      <w:marLeft w:val="0"/>
                                                      <w:marRight w:val="0"/>
                                                      <w:marTop w:val="0"/>
                                                      <w:marBottom w:val="0"/>
                                                      <w:divBdr>
                                                        <w:top w:val="none" w:sz="0" w:space="0" w:color="auto"/>
                                                        <w:left w:val="none" w:sz="0" w:space="0" w:color="auto"/>
                                                        <w:bottom w:val="none" w:sz="0" w:space="0" w:color="auto"/>
                                                        <w:right w:val="none" w:sz="0" w:space="0" w:color="auto"/>
                                                      </w:divBdr>
                                                      <w:divsChild>
                                                        <w:div w:id="953361685">
                                                          <w:marLeft w:val="0"/>
                                                          <w:marRight w:val="0"/>
                                                          <w:marTop w:val="0"/>
                                                          <w:marBottom w:val="0"/>
                                                          <w:divBdr>
                                                            <w:top w:val="none" w:sz="0" w:space="0" w:color="auto"/>
                                                            <w:left w:val="none" w:sz="0" w:space="0" w:color="auto"/>
                                                            <w:bottom w:val="none" w:sz="0" w:space="0" w:color="auto"/>
                                                            <w:right w:val="none" w:sz="0" w:space="0" w:color="auto"/>
                                                          </w:divBdr>
                                                        </w:div>
                                                        <w:div w:id="8011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8318943">
          <w:marLeft w:val="0"/>
          <w:marRight w:val="0"/>
          <w:marTop w:val="0"/>
          <w:marBottom w:val="120"/>
          <w:divBdr>
            <w:top w:val="single" w:sz="6" w:space="8" w:color="D5DDC6"/>
            <w:left w:val="single" w:sz="6" w:space="0" w:color="D5DDC6"/>
            <w:bottom w:val="single" w:sz="6" w:space="12" w:color="D5DDC6"/>
            <w:right w:val="single" w:sz="6" w:space="0" w:color="D5DDC6"/>
          </w:divBdr>
        </w:div>
        <w:div w:id="739861384">
          <w:marLeft w:val="0"/>
          <w:marRight w:val="0"/>
          <w:marTop w:val="0"/>
          <w:marBottom w:val="120"/>
          <w:divBdr>
            <w:top w:val="single" w:sz="6" w:space="8" w:color="D5DDC6"/>
            <w:left w:val="single" w:sz="6" w:space="0" w:color="D5DDC6"/>
            <w:bottom w:val="single" w:sz="6" w:space="12" w:color="D5DDC6"/>
            <w:right w:val="single" w:sz="6" w:space="0" w:color="D5DDC6"/>
          </w:divBdr>
        </w:div>
        <w:div w:id="1805002375">
          <w:marLeft w:val="0"/>
          <w:marRight w:val="0"/>
          <w:marTop w:val="120"/>
          <w:marBottom w:val="0"/>
          <w:divBdr>
            <w:top w:val="single" w:sz="6" w:space="0" w:color="D5DDC6"/>
            <w:left w:val="single" w:sz="6" w:space="4" w:color="D5DDC6"/>
            <w:bottom w:val="single" w:sz="6" w:space="0" w:color="D5DDC6"/>
            <w:right w:val="single" w:sz="6" w:space="0" w:color="D5DDC6"/>
          </w:divBdr>
        </w:div>
        <w:div w:id="813840995">
          <w:marLeft w:val="0"/>
          <w:marRight w:val="0"/>
          <w:marTop w:val="0"/>
          <w:marBottom w:val="120"/>
          <w:divBdr>
            <w:top w:val="single" w:sz="6" w:space="8" w:color="D5DDC6"/>
            <w:left w:val="single" w:sz="6" w:space="0" w:color="D5DDC6"/>
            <w:bottom w:val="single" w:sz="6" w:space="12" w:color="D5DDC6"/>
            <w:right w:val="single" w:sz="6" w:space="0" w:color="D5DDC6"/>
          </w:divBdr>
        </w:div>
        <w:div w:id="706565378">
          <w:marLeft w:val="0"/>
          <w:marRight w:val="0"/>
          <w:marTop w:val="0"/>
          <w:marBottom w:val="0"/>
          <w:divBdr>
            <w:top w:val="none" w:sz="0" w:space="0" w:color="auto"/>
            <w:left w:val="none" w:sz="0" w:space="0" w:color="auto"/>
            <w:bottom w:val="none" w:sz="0" w:space="0" w:color="auto"/>
            <w:right w:val="none" w:sz="0" w:space="0" w:color="auto"/>
          </w:divBdr>
          <w:divsChild>
            <w:div w:id="173885853">
              <w:marLeft w:val="0"/>
              <w:marRight w:val="0"/>
              <w:marTop w:val="0"/>
              <w:marBottom w:val="0"/>
              <w:divBdr>
                <w:top w:val="none" w:sz="0" w:space="0" w:color="auto"/>
                <w:left w:val="none" w:sz="0" w:space="0" w:color="auto"/>
                <w:bottom w:val="none" w:sz="0" w:space="0" w:color="auto"/>
                <w:right w:val="none" w:sz="0" w:space="0" w:color="auto"/>
              </w:divBdr>
              <w:divsChild>
                <w:div w:id="32729873">
                  <w:marLeft w:val="0"/>
                  <w:marRight w:val="0"/>
                  <w:marTop w:val="0"/>
                  <w:marBottom w:val="0"/>
                  <w:divBdr>
                    <w:top w:val="none" w:sz="0" w:space="0" w:color="auto"/>
                    <w:left w:val="none" w:sz="0" w:space="0" w:color="auto"/>
                    <w:bottom w:val="none" w:sz="0" w:space="0" w:color="auto"/>
                    <w:right w:val="none" w:sz="0" w:space="0" w:color="auto"/>
                  </w:divBdr>
                  <w:divsChild>
                    <w:div w:id="3239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95867">
          <w:marLeft w:val="0"/>
          <w:marRight w:val="0"/>
          <w:marTop w:val="120"/>
          <w:marBottom w:val="0"/>
          <w:divBdr>
            <w:top w:val="single" w:sz="6" w:space="0" w:color="D5DDC6"/>
            <w:left w:val="single" w:sz="6" w:space="4" w:color="D5DDC6"/>
            <w:bottom w:val="single" w:sz="6" w:space="0" w:color="D5DDC6"/>
            <w:right w:val="single" w:sz="6" w:space="0" w:color="D5DDC6"/>
          </w:divBdr>
        </w:div>
        <w:div w:id="1020007884">
          <w:marLeft w:val="0"/>
          <w:marRight w:val="0"/>
          <w:marTop w:val="0"/>
          <w:marBottom w:val="120"/>
          <w:divBdr>
            <w:top w:val="single" w:sz="6" w:space="8" w:color="D5DDC6"/>
            <w:left w:val="single" w:sz="6" w:space="0" w:color="D5DDC6"/>
            <w:bottom w:val="single" w:sz="6" w:space="12" w:color="D5DDC6"/>
            <w:right w:val="single" w:sz="6" w:space="0" w:color="D5DDC6"/>
          </w:divBdr>
        </w:div>
        <w:div w:id="118548440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88182137">
      <w:bodyDiv w:val="1"/>
      <w:marLeft w:val="0"/>
      <w:marRight w:val="0"/>
      <w:marTop w:val="0"/>
      <w:marBottom w:val="0"/>
      <w:divBdr>
        <w:top w:val="none" w:sz="0" w:space="0" w:color="auto"/>
        <w:left w:val="none" w:sz="0" w:space="0" w:color="auto"/>
        <w:bottom w:val="none" w:sz="0" w:space="0" w:color="auto"/>
        <w:right w:val="none" w:sz="0" w:space="0" w:color="auto"/>
      </w:divBdr>
    </w:div>
    <w:div w:id="1890338422">
      <w:bodyDiv w:val="1"/>
      <w:marLeft w:val="0"/>
      <w:marRight w:val="0"/>
      <w:marTop w:val="0"/>
      <w:marBottom w:val="0"/>
      <w:divBdr>
        <w:top w:val="none" w:sz="0" w:space="0" w:color="auto"/>
        <w:left w:val="none" w:sz="0" w:space="0" w:color="auto"/>
        <w:bottom w:val="none" w:sz="0" w:space="0" w:color="auto"/>
        <w:right w:val="none" w:sz="0" w:space="0" w:color="auto"/>
      </w:divBdr>
      <w:divsChild>
        <w:div w:id="1761019609">
          <w:marLeft w:val="0"/>
          <w:marRight w:val="0"/>
          <w:marTop w:val="0"/>
          <w:marBottom w:val="120"/>
          <w:divBdr>
            <w:top w:val="single" w:sz="6" w:space="8" w:color="D5DDC6"/>
            <w:left w:val="single" w:sz="6" w:space="0" w:color="D5DDC6"/>
            <w:bottom w:val="single" w:sz="6" w:space="12" w:color="D5DDC6"/>
            <w:right w:val="single" w:sz="6" w:space="0" w:color="D5DDC6"/>
          </w:divBdr>
        </w:div>
        <w:div w:id="1659186545">
          <w:marLeft w:val="0"/>
          <w:marRight w:val="0"/>
          <w:marTop w:val="0"/>
          <w:marBottom w:val="120"/>
          <w:divBdr>
            <w:top w:val="single" w:sz="6" w:space="8" w:color="D5DDC6"/>
            <w:left w:val="single" w:sz="6" w:space="0" w:color="D5DDC6"/>
            <w:bottom w:val="single" w:sz="6" w:space="12" w:color="D5DDC6"/>
            <w:right w:val="single" w:sz="6" w:space="0" w:color="D5DDC6"/>
          </w:divBdr>
        </w:div>
        <w:div w:id="1425802926">
          <w:marLeft w:val="0"/>
          <w:marRight w:val="0"/>
          <w:marTop w:val="0"/>
          <w:marBottom w:val="300"/>
          <w:divBdr>
            <w:top w:val="none" w:sz="0" w:space="0" w:color="auto"/>
            <w:left w:val="none" w:sz="0" w:space="0" w:color="auto"/>
            <w:bottom w:val="none" w:sz="0" w:space="0" w:color="auto"/>
            <w:right w:val="none" w:sz="0" w:space="0" w:color="auto"/>
          </w:divBdr>
          <w:divsChild>
            <w:div w:id="1792045440">
              <w:marLeft w:val="0"/>
              <w:marRight w:val="0"/>
              <w:marTop w:val="0"/>
              <w:marBottom w:val="0"/>
              <w:divBdr>
                <w:top w:val="none" w:sz="0" w:space="0" w:color="auto"/>
                <w:left w:val="none" w:sz="0" w:space="0" w:color="auto"/>
                <w:bottom w:val="none" w:sz="0" w:space="0" w:color="auto"/>
                <w:right w:val="none" w:sz="0" w:space="0" w:color="auto"/>
              </w:divBdr>
              <w:divsChild>
                <w:div w:id="1463813900">
                  <w:marLeft w:val="0"/>
                  <w:marRight w:val="0"/>
                  <w:marTop w:val="0"/>
                  <w:marBottom w:val="0"/>
                  <w:divBdr>
                    <w:top w:val="none" w:sz="0" w:space="0" w:color="auto"/>
                    <w:left w:val="none" w:sz="0" w:space="0" w:color="auto"/>
                    <w:bottom w:val="none" w:sz="0" w:space="0" w:color="auto"/>
                    <w:right w:val="none" w:sz="0" w:space="0" w:color="auto"/>
                  </w:divBdr>
                  <w:divsChild>
                    <w:div w:id="438068103">
                      <w:marLeft w:val="0"/>
                      <w:marRight w:val="0"/>
                      <w:marTop w:val="0"/>
                      <w:marBottom w:val="0"/>
                      <w:divBdr>
                        <w:top w:val="none" w:sz="0" w:space="0" w:color="auto"/>
                        <w:left w:val="none" w:sz="0" w:space="0" w:color="auto"/>
                        <w:bottom w:val="none" w:sz="0" w:space="0" w:color="auto"/>
                        <w:right w:val="none" w:sz="0" w:space="0" w:color="auto"/>
                      </w:divBdr>
                      <w:divsChild>
                        <w:div w:id="462232188">
                          <w:marLeft w:val="0"/>
                          <w:marRight w:val="0"/>
                          <w:marTop w:val="0"/>
                          <w:marBottom w:val="0"/>
                          <w:divBdr>
                            <w:top w:val="none" w:sz="0" w:space="0" w:color="auto"/>
                            <w:left w:val="none" w:sz="0" w:space="0" w:color="auto"/>
                            <w:bottom w:val="none" w:sz="0" w:space="0" w:color="auto"/>
                            <w:right w:val="none" w:sz="0" w:space="0" w:color="auto"/>
                          </w:divBdr>
                          <w:divsChild>
                            <w:div w:id="449860861">
                              <w:marLeft w:val="0"/>
                              <w:marRight w:val="0"/>
                              <w:marTop w:val="0"/>
                              <w:marBottom w:val="0"/>
                              <w:divBdr>
                                <w:top w:val="none" w:sz="0" w:space="0" w:color="auto"/>
                                <w:left w:val="none" w:sz="0" w:space="0" w:color="auto"/>
                                <w:bottom w:val="none" w:sz="0" w:space="0" w:color="auto"/>
                                <w:right w:val="none" w:sz="0" w:space="0" w:color="auto"/>
                              </w:divBdr>
                              <w:divsChild>
                                <w:div w:id="1551528191">
                                  <w:marLeft w:val="0"/>
                                  <w:marRight w:val="0"/>
                                  <w:marTop w:val="0"/>
                                  <w:marBottom w:val="0"/>
                                  <w:divBdr>
                                    <w:top w:val="none" w:sz="0" w:space="0" w:color="auto"/>
                                    <w:left w:val="none" w:sz="0" w:space="0" w:color="auto"/>
                                    <w:bottom w:val="none" w:sz="0" w:space="0" w:color="auto"/>
                                    <w:right w:val="none" w:sz="0" w:space="0" w:color="auto"/>
                                  </w:divBdr>
                                  <w:divsChild>
                                    <w:div w:id="711927026">
                                      <w:marLeft w:val="0"/>
                                      <w:marRight w:val="0"/>
                                      <w:marTop w:val="0"/>
                                      <w:marBottom w:val="0"/>
                                      <w:divBdr>
                                        <w:top w:val="none" w:sz="0" w:space="0" w:color="auto"/>
                                        <w:left w:val="none" w:sz="0" w:space="0" w:color="auto"/>
                                        <w:bottom w:val="none" w:sz="0" w:space="0" w:color="auto"/>
                                        <w:right w:val="none" w:sz="0" w:space="0" w:color="auto"/>
                                      </w:divBdr>
                                      <w:divsChild>
                                        <w:div w:id="2143234239">
                                          <w:marLeft w:val="0"/>
                                          <w:marRight w:val="0"/>
                                          <w:marTop w:val="0"/>
                                          <w:marBottom w:val="0"/>
                                          <w:divBdr>
                                            <w:top w:val="none" w:sz="0" w:space="0" w:color="auto"/>
                                            <w:left w:val="none" w:sz="0" w:space="0" w:color="auto"/>
                                            <w:bottom w:val="none" w:sz="0" w:space="0" w:color="auto"/>
                                            <w:right w:val="none" w:sz="0" w:space="0" w:color="auto"/>
                                          </w:divBdr>
                                          <w:divsChild>
                                            <w:div w:id="1603877138">
                                              <w:marLeft w:val="0"/>
                                              <w:marRight w:val="0"/>
                                              <w:marTop w:val="0"/>
                                              <w:marBottom w:val="0"/>
                                              <w:divBdr>
                                                <w:top w:val="none" w:sz="0" w:space="0" w:color="auto"/>
                                                <w:left w:val="none" w:sz="0" w:space="0" w:color="auto"/>
                                                <w:bottom w:val="none" w:sz="0" w:space="0" w:color="auto"/>
                                                <w:right w:val="none" w:sz="0" w:space="0" w:color="auto"/>
                                              </w:divBdr>
                                              <w:divsChild>
                                                <w:div w:id="1982885384">
                                                  <w:marLeft w:val="0"/>
                                                  <w:marRight w:val="0"/>
                                                  <w:marTop w:val="0"/>
                                                  <w:marBottom w:val="0"/>
                                                  <w:divBdr>
                                                    <w:top w:val="none" w:sz="0" w:space="0" w:color="auto"/>
                                                    <w:left w:val="none" w:sz="0" w:space="0" w:color="auto"/>
                                                    <w:bottom w:val="none" w:sz="0" w:space="0" w:color="auto"/>
                                                    <w:right w:val="none" w:sz="0" w:space="0" w:color="auto"/>
                                                  </w:divBdr>
                                                  <w:divsChild>
                                                    <w:div w:id="2046755239">
                                                      <w:marLeft w:val="0"/>
                                                      <w:marRight w:val="0"/>
                                                      <w:marTop w:val="0"/>
                                                      <w:marBottom w:val="0"/>
                                                      <w:divBdr>
                                                        <w:top w:val="none" w:sz="0" w:space="0" w:color="auto"/>
                                                        <w:left w:val="none" w:sz="0" w:space="0" w:color="auto"/>
                                                        <w:bottom w:val="none" w:sz="0" w:space="0" w:color="auto"/>
                                                        <w:right w:val="none" w:sz="0" w:space="0" w:color="auto"/>
                                                      </w:divBdr>
                                                      <w:divsChild>
                                                        <w:div w:id="1650203781">
                                                          <w:marLeft w:val="0"/>
                                                          <w:marRight w:val="0"/>
                                                          <w:marTop w:val="0"/>
                                                          <w:marBottom w:val="0"/>
                                                          <w:divBdr>
                                                            <w:top w:val="none" w:sz="0" w:space="0" w:color="auto"/>
                                                            <w:left w:val="none" w:sz="0" w:space="0" w:color="auto"/>
                                                            <w:bottom w:val="none" w:sz="0" w:space="0" w:color="auto"/>
                                                            <w:right w:val="none" w:sz="0" w:space="0" w:color="auto"/>
                                                          </w:divBdr>
                                                        </w:div>
                                                        <w:div w:id="461075070">
                                                          <w:marLeft w:val="0"/>
                                                          <w:marRight w:val="0"/>
                                                          <w:marTop w:val="0"/>
                                                          <w:marBottom w:val="0"/>
                                                          <w:divBdr>
                                                            <w:top w:val="none" w:sz="0" w:space="0" w:color="auto"/>
                                                            <w:left w:val="none" w:sz="0" w:space="0" w:color="auto"/>
                                                            <w:bottom w:val="none" w:sz="0" w:space="0" w:color="auto"/>
                                                            <w:right w:val="none" w:sz="0" w:space="0" w:color="auto"/>
                                                          </w:divBdr>
                                                        </w:div>
                                                      </w:divsChild>
                                                    </w:div>
                                                    <w:div w:id="516115381">
                                                      <w:marLeft w:val="0"/>
                                                      <w:marRight w:val="0"/>
                                                      <w:marTop w:val="0"/>
                                                      <w:marBottom w:val="0"/>
                                                      <w:divBdr>
                                                        <w:top w:val="none" w:sz="0" w:space="0" w:color="auto"/>
                                                        <w:left w:val="none" w:sz="0" w:space="0" w:color="auto"/>
                                                        <w:bottom w:val="none" w:sz="0" w:space="0" w:color="auto"/>
                                                        <w:right w:val="none" w:sz="0" w:space="0" w:color="auto"/>
                                                      </w:divBdr>
                                                      <w:divsChild>
                                                        <w:div w:id="143591705">
                                                          <w:marLeft w:val="0"/>
                                                          <w:marRight w:val="0"/>
                                                          <w:marTop w:val="0"/>
                                                          <w:marBottom w:val="0"/>
                                                          <w:divBdr>
                                                            <w:top w:val="none" w:sz="0" w:space="0" w:color="auto"/>
                                                            <w:left w:val="none" w:sz="0" w:space="0" w:color="auto"/>
                                                            <w:bottom w:val="none" w:sz="0" w:space="0" w:color="auto"/>
                                                            <w:right w:val="none" w:sz="0" w:space="0" w:color="auto"/>
                                                          </w:divBdr>
                                                          <w:divsChild>
                                                            <w:div w:id="174020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0297491">
          <w:marLeft w:val="0"/>
          <w:marRight w:val="0"/>
          <w:marTop w:val="120"/>
          <w:marBottom w:val="0"/>
          <w:divBdr>
            <w:top w:val="single" w:sz="6" w:space="0" w:color="D5DDC6"/>
            <w:left w:val="single" w:sz="6" w:space="4" w:color="D5DDC6"/>
            <w:bottom w:val="single" w:sz="6" w:space="0" w:color="D5DDC6"/>
            <w:right w:val="single" w:sz="6" w:space="0" w:color="D5DDC6"/>
          </w:divBdr>
        </w:div>
        <w:div w:id="2930531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s.freestar.com/?utm_campaign=branding&amp;utm_medium=dynamicAd&amp;utm_source=javatpoint.com&amp;utm_content=javatpointcom_dynamic_inconten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Pages>
  <Words>2378</Words>
  <Characters>13558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dc:creator>
  <cp:lastModifiedBy>Mayank</cp:lastModifiedBy>
  <cp:revision>3</cp:revision>
  <dcterms:created xsi:type="dcterms:W3CDTF">2023-08-20T16:56:00Z</dcterms:created>
  <dcterms:modified xsi:type="dcterms:W3CDTF">2023-08-21T16:19:00Z</dcterms:modified>
</cp:coreProperties>
</file>